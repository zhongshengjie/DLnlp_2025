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BC9B6" w14:textId="77777777" w:rsidR="00D11AA8" w:rsidRDefault="00D11AA8">
      <w:pPr>
        <w:pStyle w:val="a3"/>
        <w:spacing w:before="4"/>
        <w:rPr>
          <w:sz w:val="16"/>
        </w:rPr>
      </w:pPr>
    </w:p>
    <w:p w14:paraId="47C5F946" w14:textId="77777777" w:rsidR="00D11AA8" w:rsidRDefault="00000000">
      <w:pPr>
        <w:spacing w:before="89"/>
        <w:ind w:left="208" w:right="206"/>
        <w:jc w:val="center"/>
        <w:rPr>
          <w:b/>
          <w:sz w:val="28"/>
        </w:rPr>
      </w:pPr>
      <w:r>
        <w:rPr>
          <w:b/>
          <w:sz w:val="28"/>
        </w:rPr>
        <w:t>Report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Deep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Natural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Langauge</w:t>
      </w:r>
      <w:proofErr w:type="spellEnd"/>
      <w:r>
        <w:rPr>
          <w:b/>
          <w:spacing w:val="-2"/>
          <w:sz w:val="28"/>
        </w:rPr>
        <w:t xml:space="preserve"> Processing</w:t>
      </w:r>
    </w:p>
    <w:p w14:paraId="10F8C814" w14:textId="77777777" w:rsidR="00D11AA8" w:rsidRDefault="00D11AA8">
      <w:pPr>
        <w:pStyle w:val="a3"/>
        <w:spacing w:before="5"/>
        <w:rPr>
          <w:b/>
          <w:sz w:val="43"/>
        </w:rPr>
      </w:pPr>
    </w:p>
    <w:p w14:paraId="332062FC" w14:textId="77777777" w:rsidR="00D11AA8" w:rsidRDefault="00000000">
      <w:pPr>
        <w:pStyle w:val="a3"/>
        <w:ind w:left="207" w:right="206"/>
        <w:jc w:val="center"/>
      </w:pPr>
      <w:proofErr w:type="spellStart"/>
      <w:r>
        <w:t>Zengchang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Qin</w:t>
      </w:r>
    </w:p>
    <w:p w14:paraId="7C822E77" w14:textId="77777777" w:rsidR="00D11AA8" w:rsidRDefault="00000000">
      <w:pPr>
        <w:pStyle w:val="a3"/>
        <w:spacing w:before="71"/>
        <w:ind w:left="209" w:right="206"/>
        <w:jc w:val="center"/>
      </w:pPr>
      <w:hyperlink r:id="rId7">
        <w:r>
          <w:rPr>
            <w:spacing w:val="-2"/>
          </w:rPr>
          <w:t>zengchang.qin@gmail.com</w:t>
        </w:r>
      </w:hyperlink>
    </w:p>
    <w:p w14:paraId="293D9207" w14:textId="77777777" w:rsidR="00D11AA8" w:rsidRDefault="00D11AA8">
      <w:pPr>
        <w:pStyle w:val="a3"/>
        <w:rPr>
          <w:sz w:val="22"/>
        </w:rPr>
      </w:pPr>
    </w:p>
    <w:p w14:paraId="3A17E7B1" w14:textId="77777777" w:rsidR="00D11AA8" w:rsidRDefault="00D11AA8">
      <w:pPr>
        <w:pStyle w:val="a3"/>
        <w:rPr>
          <w:sz w:val="22"/>
        </w:rPr>
      </w:pPr>
    </w:p>
    <w:p w14:paraId="42204047" w14:textId="77777777" w:rsidR="00D11AA8" w:rsidRDefault="00D11AA8">
      <w:pPr>
        <w:pStyle w:val="a3"/>
        <w:spacing w:before="4"/>
        <w:rPr>
          <w:sz w:val="24"/>
        </w:rPr>
      </w:pPr>
    </w:p>
    <w:p w14:paraId="6A4EA880" w14:textId="4B10727A" w:rsidR="00D11AA8" w:rsidRPr="00236A6F" w:rsidRDefault="00236A6F">
      <w:pPr>
        <w:pStyle w:val="1"/>
        <w:spacing w:before="0"/>
        <w:rPr>
          <w:rFonts w:eastAsiaTheme="minorEastAsia" w:hint="eastAsia"/>
          <w:spacing w:val="-2"/>
          <w:lang w:eastAsia="zh-CN"/>
        </w:rPr>
      </w:pPr>
      <w:r>
        <w:rPr>
          <w:rFonts w:eastAsiaTheme="minorEastAsia" w:hint="eastAsia"/>
          <w:spacing w:val="-2"/>
          <w:lang w:eastAsia="zh-CN"/>
        </w:rPr>
        <w:t>摘要</w:t>
      </w:r>
    </w:p>
    <w:p w14:paraId="1BF565E8" w14:textId="766BB408" w:rsidR="00D11AA8" w:rsidRPr="00D37915" w:rsidRDefault="00B22AAE" w:rsidP="00D37915">
      <w:pPr>
        <w:pStyle w:val="a3"/>
        <w:ind w:firstLineChars="200" w:firstLine="480"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B22AAE">
        <w:rPr>
          <w:rFonts w:ascii="宋体" w:eastAsia="宋体" w:hAnsi="宋体" w:cs="宋体"/>
          <w:sz w:val="24"/>
          <w:szCs w:val="24"/>
          <w:lang w:eastAsia="zh-CN"/>
        </w:rPr>
        <w:t>本实验从本地中文小说语料库中随机均匀抽取1000个段落，并对每个段落按token数截断为不同长度（K取20、100、500、1000、3000），构建数据集。实验分别以“词”（采用</w:t>
      </w:r>
      <w:proofErr w:type="spellStart"/>
      <w:r w:rsidRPr="00B22AAE">
        <w:rPr>
          <w:rFonts w:ascii="宋体" w:eastAsia="宋体" w:hAnsi="宋体" w:cs="宋体"/>
          <w:sz w:val="24"/>
          <w:szCs w:val="24"/>
          <w:lang w:eastAsia="zh-CN"/>
        </w:rPr>
        <w:t>jieba</w:t>
      </w:r>
      <w:proofErr w:type="spellEnd"/>
      <w:r w:rsidRPr="00B22AAE">
        <w:rPr>
          <w:rFonts w:ascii="宋体" w:eastAsia="宋体" w:hAnsi="宋体" w:cs="宋体"/>
          <w:sz w:val="24"/>
          <w:szCs w:val="24"/>
          <w:lang w:eastAsia="zh-CN"/>
        </w:rPr>
        <w:t>分词）和“字”（逐字符拆分）为基本单位进行预处理；利用LDA模型生成主题分布向量，再使用SVM分类器进行小说标签预测，采用10折交叉验证评估分类性能。评价指标包括分类准确率、精确率、召回率、F1分数及混淆矩阵。本文对不同文本长度、分词单位及主题数T（候选值10、20、30、50）对分类性能的影响进行了详细的定量分析。</w:t>
      </w:r>
    </w:p>
    <w:p w14:paraId="30532696" w14:textId="7CC53E8C" w:rsidR="00D11AA8" w:rsidRPr="00236A6F" w:rsidRDefault="00236A6F">
      <w:pPr>
        <w:pStyle w:val="1"/>
        <w:ind w:left="204"/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spacing w:val="-2"/>
          <w:lang w:eastAsia="zh-CN"/>
        </w:rPr>
        <w:t>简介</w:t>
      </w:r>
    </w:p>
    <w:p w14:paraId="7FA46428" w14:textId="2328FC81" w:rsidR="00B22AAE" w:rsidRDefault="00B22AAE" w:rsidP="00D37915">
      <w:pPr>
        <w:pStyle w:val="a4"/>
        <w:widowControl/>
        <w:spacing w:before="100" w:after="100"/>
        <w:ind w:firstLineChars="200" w:firstLine="480"/>
        <w:rPr>
          <w:rFonts w:eastAsia="宋体"/>
        </w:rPr>
      </w:pPr>
      <w:r w:rsidRPr="00B22AAE">
        <w:rPr>
          <w:rFonts w:eastAsia="宋体"/>
        </w:rPr>
        <w:t>中文小说文本由于无明显词界、格式多样等特点，在文本预处理、主题建模和分类任务中存在一定</w:t>
      </w:r>
      <w:r w:rsidR="00D37915">
        <w:rPr>
          <w:rFonts w:eastAsia="宋体" w:hint="eastAsia"/>
        </w:rPr>
        <w:t>难度</w:t>
      </w:r>
      <w:r w:rsidRPr="00B22AAE">
        <w:rPr>
          <w:rFonts w:eastAsia="宋体"/>
        </w:rPr>
        <w:t>。为此，本实验首先对语料库进行分段、分词、停用词过滤和文本截断处理，然后利用</w:t>
      </w:r>
      <w:r w:rsidRPr="00B22AAE">
        <w:rPr>
          <w:rFonts w:eastAsia="宋体"/>
        </w:rPr>
        <w:t>LDA</w:t>
      </w:r>
      <w:r w:rsidRPr="00B22AAE">
        <w:rPr>
          <w:rFonts w:eastAsia="宋体"/>
        </w:rPr>
        <w:t>模型提取每个段落的主题分布向量，最后以</w:t>
      </w:r>
      <w:r w:rsidRPr="00B22AAE">
        <w:rPr>
          <w:rFonts w:eastAsia="宋体"/>
        </w:rPr>
        <w:t>SVM</w:t>
      </w:r>
      <w:r w:rsidRPr="00B22AAE">
        <w:rPr>
          <w:rFonts w:eastAsia="宋体"/>
        </w:rPr>
        <w:t>分类器对小说标签进行预测。实验重点探究三个变量对分类效果的影响：</w:t>
      </w:r>
      <w:r w:rsidR="00D37915">
        <w:rPr>
          <w:rFonts w:eastAsia="宋体" w:hint="eastAsia"/>
        </w:rPr>
        <w:t>即</w:t>
      </w:r>
      <w:r w:rsidRPr="00B22AAE">
        <w:rPr>
          <w:rFonts w:eastAsia="宋体"/>
        </w:rPr>
        <w:t>文本长度</w:t>
      </w:r>
      <w:r w:rsidRPr="00B22AAE">
        <w:rPr>
          <w:rFonts w:eastAsia="宋体"/>
        </w:rPr>
        <w:t>K</w:t>
      </w:r>
      <w:r w:rsidR="00D37915">
        <w:rPr>
          <w:rFonts w:eastAsia="宋体" w:hint="eastAsia"/>
        </w:rPr>
        <w:t>、</w:t>
      </w:r>
      <w:r w:rsidRPr="00B22AAE">
        <w:rPr>
          <w:rFonts w:eastAsia="宋体"/>
        </w:rPr>
        <w:t>分词单位</w:t>
      </w:r>
      <w:r w:rsidR="00D37915" w:rsidRPr="00D37915">
        <w:rPr>
          <w:rFonts w:eastAsia="宋体" w:hint="eastAsia"/>
        </w:rPr>
        <w:t>、和</w:t>
      </w:r>
      <w:r w:rsidRPr="00B22AAE">
        <w:rPr>
          <w:rFonts w:eastAsia="宋体"/>
        </w:rPr>
        <w:t>主题数量</w:t>
      </w:r>
      <w:r w:rsidRPr="00B22AAE">
        <w:rPr>
          <w:rFonts w:eastAsia="宋体"/>
        </w:rPr>
        <w:t>T</w:t>
      </w:r>
      <w:r w:rsidR="00D37915">
        <w:rPr>
          <w:rFonts w:eastAsia="宋体" w:hint="eastAsia"/>
        </w:rPr>
        <w:t>。</w:t>
      </w:r>
    </w:p>
    <w:p w14:paraId="6FFB6D50" w14:textId="77777777" w:rsidR="00D37915" w:rsidRPr="00D37915" w:rsidRDefault="00D37915" w:rsidP="00D37915">
      <w:pPr>
        <w:pStyle w:val="a4"/>
        <w:widowControl/>
        <w:spacing w:before="100" w:after="100"/>
        <w:ind w:firstLineChars="200" w:firstLine="480"/>
        <w:rPr>
          <w:rFonts w:eastAsia="宋体" w:hint="eastAsia"/>
        </w:rPr>
      </w:pPr>
    </w:p>
    <w:p w14:paraId="65317B63" w14:textId="55DBD13D" w:rsidR="00D11AA8" w:rsidRPr="00236A6F" w:rsidRDefault="00236A6F">
      <w:pPr>
        <w:pStyle w:val="1"/>
        <w:spacing w:before="152"/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spacing w:val="-2"/>
          <w:lang w:eastAsia="zh-CN"/>
        </w:rPr>
        <w:t>理论方法</w:t>
      </w:r>
    </w:p>
    <w:p w14:paraId="36577968" w14:textId="77777777" w:rsidR="00D11AA8" w:rsidRDefault="00D11AA8">
      <w:pPr>
        <w:pStyle w:val="a3"/>
        <w:spacing w:before="5"/>
        <w:rPr>
          <w:b/>
          <w:sz w:val="41"/>
        </w:rPr>
      </w:pPr>
    </w:p>
    <w:p w14:paraId="54D94899" w14:textId="77777777" w:rsidR="00D11AA8" w:rsidRDefault="00000000">
      <w:pPr>
        <w:pStyle w:val="a3"/>
        <w:ind w:left="206" w:right="206"/>
        <w:jc w:val="center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research.</w:t>
      </w:r>
    </w:p>
    <w:p w14:paraId="2EC2E9CE" w14:textId="77777777" w:rsidR="00D11AA8" w:rsidRDefault="00D11AA8">
      <w:pPr>
        <w:pStyle w:val="a3"/>
        <w:spacing w:before="8"/>
        <w:rPr>
          <w:sz w:val="31"/>
        </w:rPr>
      </w:pPr>
    </w:p>
    <w:p w14:paraId="06903D9C" w14:textId="06FB5740" w:rsidR="00D11AA8" w:rsidRDefault="00000000">
      <w:pPr>
        <w:pStyle w:val="2"/>
        <w:ind w:left="207"/>
      </w:pPr>
      <w:r>
        <w:t>M1:</w:t>
      </w:r>
      <w:r>
        <w:rPr>
          <w:spacing w:val="-5"/>
        </w:rPr>
        <w:t xml:space="preserve"> </w:t>
      </w:r>
      <w:r w:rsidR="00D37915">
        <w:rPr>
          <w:rFonts w:eastAsiaTheme="minorEastAsia" w:hint="eastAsia"/>
          <w:lang w:eastAsia="zh-CN"/>
        </w:rPr>
        <w:t>LDA</w:t>
      </w:r>
      <w:r>
        <w:rPr>
          <w:spacing w:val="-12"/>
        </w:rPr>
        <w:t xml:space="preserve"> </w:t>
      </w:r>
      <w:r>
        <w:rPr>
          <w:spacing w:val="-4"/>
        </w:rPr>
        <w:t>Model</w:t>
      </w:r>
    </w:p>
    <w:p w14:paraId="66983EDE" w14:textId="77777777" w:rsidR="00D11AA8" w:rsidRDefault="00D11AA8">
      <w:pPr>
        <w:pStyle w:val="a3"/>
        <w:spacing w:before="10"/>
        <w:rPr>
          <w:b/>
          <w:sz w:val="31"/>
        </w:rPr>
      </w:pPr>
    </w:p>
    <w:p w14:paraId="5FD3C84D" w14:textId="743946AA" w:rsidR="00D37915" w:rsidRPr="00D37915" w:rsidRDefault="00000000" w:rsidP="00D37915">
      <w:pPr>
        <w:pStyle w:val="a3"/>
        <w:ind w:left="206" w:right="206"/>
        <w:jc w:val="center"/>
        <w:rPr>
          <w:rFonts w:eastAsia="宋体"/>
          <w:sz w:val="24"/>
          <w:szCs w:val="22"/>
          <w:lang w:eastAsia="zh-CN"/>
        </w:rPr>
      </w:pPr>
      <w:r w:rsidRPr="00D37915">
        <w:rPr>
          <w:rFonts w:eastAsia="宋体" w:hint="eastAsia"/>
          <w:sz w:val="24"/>
          <w:szCs w:val="22"/>
          <w:lang w:eastAsia="zh-CN"/>
        </w:rPr>
        <w:t>本文使用的</w:t>
      </w:r>
      <w:r w:rsidR="00D37915" w:rsidRPr="00D37915">
        <w:rPr>
          <w:rFonts w:eastAsia="宋体"/>
          <w:sz w:val="24"/>
          <w:szCs w:val="22"/>
          <w:lang w:eastAsia="zh-CN"/>
        </w:rPr>
        <w:t xml:space="preserve">Latent Dirichlet Allocation (LDA) </w:t>
      </w:r>
      <w:r w:rsidR="00D37915">
        <w:rPr>
          <w:rFonts w:eastAsia="宋体" w:hint="eastAsia"/>
          <w:sz w:val="24"/>
          <w:szCs w:val="22"/>
          <w:lang w:eastAsia="zh-CN"/>
        </w:rPr>
        <w:t>[2]</w:t>
      </w:r>
      <w:r w:rsidR="00D37915">
        <w:rPr>
          <w:rFonts w:eastAsia="宋体" w:hint="eastAsia"/>
          <w:sz w:val="24"/>
          <w:szCs w:val="22"/>
          <w:lang w:eastAsia="zh-CN"/>
        </w:rPr>
        <w:t>是</w:t>
      </w:r>
      <w:r w:rsidR="00D37915" w:rsidRPr="00D37915">
        <w:rPr>
          <w:rFonts w:eastAsia="宋体"/>
          <w:sz w:val="24"/>
          <w:szCs w:val="22"/>
          <w:lang w:eastAsia="zh-CN"/>
        </w:rPr>
        <w:t>一种生成式概率主题模型，</w:t>
      </w:r>
      <w:r w:rsidR="00D37915">
        <w:rPr>
          <w:rFonts w:eastAsia="宋体" w:hint="eastAsia"/>
          <w:sz w:val="24"/>
          <w:szCs w:val="22"/>
          <w:lang w:eastAsia="zh-CN"/>
        </w:rPr>
        <w:t>其目的是</w:t>
      </w:r>
      <w:r w:rsidR="00D37915" w:rsidRPr="00D37915">
        <w:rPr>
          <w:rFonts w:eastAsia="宋体"/>
          <w:sz w:val="24"/>
          <w:szCs w:val="22"/>
          <w:lang w:eastAsia="zh-CN"/>
        </w:rPr>
        <w:t>从大量文档中自动发现隐含的主题结构。该模型假设每个文档由若干主题构成，而每个主题则对应于一个词分布。具体而言，</w:t>
      </w:r>
      <w:r w:rsidR="00D37915" w:rsidRPr="00D37915">
        <w:rPr>
          <w:rFonts w:eastAsia="宋体"/>
          <w:sz w:val="24"/>
          <w:szCs w:val="22"/>
          <w:lang w:eastAsia="zh-CN"/>
        </w:rPr>
        <w:t xml:space="preserve">LDA </w:t>
      </w:r>
      <w:r w:rsidR="00D37915" w:rsidRPr="00D37915">
        <w:rPr>
          <w:rFonts w:eastAsia="宋体"/>
          <w:sz w:val="24"/>
          <w:szCs w:val="22"/>
          <w:lang w:eastAsia="zh-CN"/>
        </w:rPr>
        <w:t>的数学过程可以描述如下：</w:t>
      </w:r>
    </w:p>
    <w:p w14:paraId="63BC5456" w14:textId="2FADDEA4" w:rsidR="00D37915" w:rsidRDefault="00D37915" w:rsidP="00D37915">
      <w:pPr>
        <w:pStyle w:val="a3"/>
        <w:ind w:left="206" w:right="206"/>
        <w:jc w:val="center"/>
        <w:rPr>
          <w:rFonts w:eastAsia="宋体"/>
          <w:sz w:val="24"/>
          <w:szCs w:val="22"/>
          <w:lang w:eastAsia="zh-CN"/>
        </w:rPr>
      </w:pPr>
      <w:r w:rsidRPr="00D37915">
        <w:rPr>
          <w:rFonts w:eastAsia="宋体"/>
          <w:sz w:val="24"/>
          <w:szCs w:val="22"/>
          <w:lang w:eastAsia="zh-CN"/>
        </w:rPr>
        <w:t>首先，对于每个文档，假定其主题分布</w:t>
      </w:r>
      <w:r w:rsidRPr="00D37915">
        <w:rPr>
          <w:rFonts w:eastAsia="宋体"/>
          <w:sz w:val="24"/>
          <w:szCs w:val="22"/>
          <w:lang w:eastAsia="zh-CN"/>
        </w:rPr>
        <w:t xml:space="preserve"> θ </w:t>
      </w:r>
      <w:r w:rsidRPr="00D37915">
        <w:rPr>
          <w:rFonts w:eastAsia="宋体"/>
          <w:sz w:val="24"/>
          <w:szCs w:val="22"/>
          <w:lang w:eastAsia="zh-CN"/>
        </w:rPr>
        <w:t>是从一个</w:t>
      </w:r>
      <w:r w:rsidRPr="00D37915">
        <w:rPr>
          <w:rFonts w:eastAsia="宋体"/>
          <w:sz w:val="24"/>
          <w:szCs w:val="22"/>
          <w:lang w:eastAsia="zh-CN"/>
        </w:rPr>
        <w:t xml:space="preserve"> Dirichlet </w:t>
      </w:r>
      <w:r w:rsidRPr="00D37915">
        <w:rPr>
          <w:rFonts w:eastAsia="宋体"/>
          <w:sz w:val="24"/>
          <w:szCs w:val="22"/>
          <w:lang w:eastAsia="zh-CN"/>
        </w:rPr>
        <w:t>先验分布中抽取的；接着，对于文档中的每个词，先从文档的主题分布中抽取一个主题</w:t>
      </w:r>
      <w:r w:rsidRPr="00D37915">
        <w:rPr>
          <w:rFonts w:eastAsia="宋体"/>
          <w:sz w:val="24"/>
          <w:szCs w:val="22"/>
          <w:lang w:eastAsia="zh-CN"/>
        </w:rPr>
        <w:t xml:space="preserve"> z</w:t>
      </w:r>
      <w:r w:rsidRPr="00D37915">
        <w:rPr>
          <w:rFonts w:eastAsia="宋体"/>
          <w:sz w:val="24"/>
          <w:szCs w:val="22"/>
          <w:lang w:eastAsia="zh-CN"/>
        </w:rPr>
        <w:t>，然后再从该主题对应的多项式分布</w:t>
      </w:r>
      <w:r w:rsidRPr="00D37915">
        <w:rPr>
          <w:rFonts w:eastAsia="宋体"/>
          <w:sz w:val="24"/>
          <w:szCs w:val="22"/>
          <w:lang w:eastAsia="zh-CN"/>
        </w:rPr>
        <w:t xml:space="preserve"> φ </w:t>
      </w:r>
      <w:r w:rsidRPr="00D37915">
        <w:rPr>
          <w:rFonts w:eastAsia="宋体"/>
          <w:sz w:val="24"/>
          <w:szCs w:val="22"/>
          <w:lang w:eastAsia="zh-CN"/>
        </w:rPr>
        <w:t>中生成一个词。这里，主题</w:t>
      </w:r>
      <w:r w:rsidRPr="00D37915">
        <w:rPr>
          <w:rFonts w:eastAsia="宋体"/>
          <w:sz w:val="24"/>
          <w:szCs w:val="22"/>
          <w:lang w:eastAsia="zh-CN"/>
        </w:rPr>
        <w:t>-</w:t>
      </w:r>
      <w:r w:rsidRPr="00D37915">
        <w:rPr>
          <w:rFonts w:eastAsia="宋体"/>
          <w:sz w:val="24"/>
          <w:szCs w:val="22"/>
          <w:lang w:eastAsia="zh-CN"/>
        </w:rPr>
        <w:t>词分布</w:t>
      </w:r>
      <w:r w:rsidRPr="00D37915">
        <w:rPr>
          <w:rFonts w:eastAsia="宋体"/>
          <w:sz w:val="24"/>
          <w:szCs w:val="22"/>
          <w:lang w:eastAsia="zh-CN"/>
        </w:rPr>
        <w:t xml:space="preserve"> φ </w:t>
      </w:r>
      <w:r w:rsidRPr="00D37915">
        <w:rPr>
          <w:rFonts w:eastAsia="宋体"/>
          <w:sz w:val="24"/>
          <w:szCs w:val="22"/>
          <w:lang w:eastAsia="zh-CN"/>
        </w:rPr>
        <w:t>同样假定服从</w:t>
      </w:r>
      <w:r w:rsidRPr="00D37915">
        <w:rPr>
          <w:rFonts w:eastAsia="宋体"/>
          <w:sz w:val="24"/>
          <w:szCs w:val="22"/>
          <w:lang w:eastAsia="zh-CN"/>
        </w:rPr>
        <w:t xml:space="preserve"> Dirichlet </w:t>
      </w:r>
      <w:r w:rsidRPr="00D37915">
        <w:rPr>
          <w:rFonts w:eastAsia="宋体"/>
          <w:sz w:val="24"/>
          <w:szCs w:val="22"/>
          <w:lang w:eastAsia="zh-CN"/>
        </w:rPr>
        <w:t>先验分布。整个模型通过联合分布</w:t>
      </w:r>
      <w:r w:rsidRPr="00D37915">
        <w:rPr>
          <w:rFonts w:eastAsia="宋体"/>
          <w:sz w:val="24"/>
          <w:szCs w:val="22"/>
          <w:lang w:eastAsia="zh-CN"/>
        </w:rPr>
        <w:t xml:space="preserve"> p(θ, z, w | α, β) </w:t>
      </w:r>
      <w:r w:rsidRPr="00D37915">
        <w:rPr>
          <w:rFonts w:eastAsia="宋体"/>
          <w:sz w:val="24"/>
          <w:szCs w:val="22"/>
          <w:lang w:eastAsia="zh-CN"/>
        </w:rPr>
        <w:t>来描述文档生成过程，其中</w:t>
      </w:r>
      <w:r w:rsidRPr="00D37915">
        <w:rPr>
          <w:rFonts w:eastAsia="宋体"/>
          <w:sz w:val="24"/>
          <w:szCs w:val="22"/>
          <w:lang w:eastAsia="zh-CN"/>
        </w:rPr>
        <w:t xml:space="preserve"> α </w:t>
      </w:r>
      <w:r w:rsidRPr="00D37915">
        <w:rPr>
          <w:rFonts w:eastAsia="宋体"/>
          <w:sz w:val="24"/>
          <w:szCs w:val="22"/>
          <w:lang w:eastAsia="zh-CN"/>
        </w:rPr>
        <w:t>和</w:t>
      </w:r>
      <w:r w:rsidRPr="00D37915">
        <w:rPr>
          <w:rFonts w:eastAsia="宋体"/>
          <w:sz w:val="24"/>
          <w:szCs w:val="22"/>
          <w:lang w:eastAsia="zh-CN"/>
        </w:rPr>
        <w:t xml:space="preserve"> β </w:t>
      </w:r>
      <w:r w:rsidRPr="00D37915">
        <w:rPr>
          <w:rFonts w:eastAsia="宋体"/>
          <w:sz w:val="24"/>
          <w:szCs w:val="22"/>
          <w:lang w:eastAsia="zh-CN"/>
        </w:rPr>
        <w:t>分别是控制文档主题分布和主题词分布稀疏性的超参数。</w:t>
      </w:r>
      <w:r>
        <w:rPr>
          <w:rFonts w:eastAsia="宋体" w:hint="eastAsia"/>
          <w:sz w:val="24"/>
          <w:szCs w:val="22"/>
          <w:lang w:eastAsia="zh-CN"/>
        </w:rPr>
        <w:t>对于后验分布，</w:t>
      </w:r>
      <w:r w:rsidRPr="00D37915">
        <w:rPr>
          <w:rFonts w:eastAsia="宋体"/>
          <w:sz w:val="24"/>
          <w:szCs w:val="22"/>
          <w:lang w:eastAsia="zh-CN"/>
        </w:rPr>
        <w:t xml:space="preserve">LDA </w:t>
      </w:r>
      <w:r w:rsidRPr="00D37915">
        <w:rPr>
          <w:rFonts w:eastAsia="宋体"/>
          <w:sz w:val="24"/>
          <w:szCs w:val="22"/>
          <w:lang w:eastAsia="zh-CN"/>
        </w:rPr>
        <w:t>模型利用</w:t>
      </w:r>
      <w:r w:rsidRPr="00D37915">
        <w:rPr>
          <w:rFonts w:eastAsia="宋体"/>
          <w:sz w:val="24"/>
          <w:szCs w:val="22"/>
          <w:lang w:eastAsia="zh-CN"/>
        </w:rPr>
        <w:t xml:space="preserve"> Dirichlet </w:t>
      </w:r>
      <w:r w:rsidRPr="00D37915">
        <w:rPr>
          <w:rFonts w:eastAsia="宋体"/>
          <w:sz w:val="24"/>
          <w:szCs w:val="22"/>
          <w:lang w:eastAsia="zh-CN"/>
        </w:rPr>
        <w:t>分布与多项式分布之间的共轭性质，简化了参数更新的数学推导，从而使得模型能够有效地从数据中提取出每个文档的主题分布向量，作为后续文本分类或其他任务的低维语</w:t>
      </w:r>
      <w:proofErr w:type="gramStart"/>
      <w:r w:rsidRPr="00D37915">
        <w:rPr>
          <w:rFonts w:eastAsia="宋体"/>
          <w:sz w:val="24"/>
          <w:szCs w:val="22"/>
          <w:lang w:eastAsia="zh-CN"/>
        </w:rPr>
        <w:t>义特征</w:t>
      </w:r>
      <w:proofErr w:type="gramEnd"/>
      <w:r w:rsidRPr="00D37915">
        <w:rPr>
          <w:rFonts w:eastAsia="宋体"/>
          <w:sz w:val="24"/>
          <w:szCs w:val="22"/>
          <w:lang w:eastAsia="zh-CN"/>
        </w:rPr>
        <w:t>表示。</w:t>
      </w:r>
    </w:p>
    <w:p w14:paraId="07FC3C0E" w14:textId="77777777" w:rsidR="00D37915" w:rsidRPr="00D37915" w:rsidRDefault="00D37915" w:rsidP="00D37915">
      <w:pPr>
        <w:pStyle w:val="a3"/>
        <w:ind w:left="206" w:right="206"/>
        <w:jc w:val="center"/>
        <w:rPr>
          <w:rFonts w:eastAsia="宋体" w:hint="eastAsia"/>
          <w:sz w:val="24"/>
          <w:szCs w:val="22"/>
          <w:lang w:eastAsia="zh-CN"/>
        </w:rPr>
      </w:pPr>
    </w:p>
    <w:p w14:paraId="036BDE36" w14:textId="4D4AD880" w:rsidR="00D11AA8" w:rsidRPr="00236A6F" w:rsidRDefault="00236A6F">
      <w:pPr>
        <w:pStyle w:val="1"/>
        <w:ind w:left="205"/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spacing w:val="-2"/>
          <w:lang w:eastAsia="zh-CN"/>
        </w:rPr>
        <w:lastRenderedPageBreak/>
        <w:t>实验过程</w:t>
      </w:r>
    </w:p>
    <w:p w14:paraId="5C387C08" w14:textId="77777777" w:rsidR="00D11AA8" w:rsidRPr="00B22AAE" w:rsidRDefault="00000000">
      <w:pPr>
        <w:pStyle w:val="a4"/>
        <w:widowControl/>
        <w:rPr>
          <w:rFonts w:eastAsia="宋体"/>
        </w:rPr>
      </w:pPr>
      <w:proofErr w:type="spellStart"/>
      <w:r w:rsidRPr="00B22AAE">
        <w:rPr>
          <w:rFonts w:eastAsia="宋体"/>
        </w:rPr>
        <w:t>T</w:t>
      </w:r>
      <w:r w:rsidRPr="00B22AAE">
        <w:rPr>
          <w:rFonts w:eastAsia="宋体"/>
        </w:rPr>
        <w:t>本报告的整体方法可分为以下几步</w:t>
      </w:r>
      <w:proofErr w:type="spellEnd"/>
      <w:r w:rsidRPr="00B22AAE">
        <w:rPr>
          <w:rFonts w:eastAsia="宋体"/>
        </w:rPr>
        <w:t>：</w:t>
      </w:r>
    </w:p>
    <w:p w14:paraId="7DFB2481" w14:textId="77777777" w:rsidR="00D11AA8" w:rsidRDefault="00000000">
      <w:pPr>
        <w:pStyle w:val="a4"/>
        <w:widowControl/>
        <w:ind w:left="720"/>
      </w:pPr>
      <w:proofErr w:type="spellStart"/>
      <w:r>
        <w:rPr>
          <w:rStyle w:val="a5"/>
        </w:rPr>
        <w:t>文本预处理</w:t>
      </w:r>
      <w:proofErr w:type="spellEnd"/>
    </w:p>
    <w:p w14:paraId="5F92DA9A" w14:textId="14FB26EA" w:rsidR="00D11AA8" w:rsidRPr="00B22AAE" w:rsidRDefault="00B22AAE" w:rsidP="00B22AAE">
      <w:pPr>
        <w:pStyle w:val="a4"/>
        <w:widowControl/>
        <w:numPr>
          <w:ilvl w:val="0"/>
          <w:numId w:val="1"/>
        </w:numPr>
        <w:rPr>
          <w:rFonts w:eastAsia="宋体" w:hint="eastAsia"/>
        </w:rPr>
      </w:pPr>
      <w:r w:rsidRPr="00B67EF2">
        <w:rPr>
          <w:rFonts w:eastAsia="宋体" w:hint="eastAsia"/>
          <w:bCs/>
        </w:rPr>
        <w:t>数据来源与段落抽取</w:t>
      </w:r>
      <w:r w:rsidR="00000000" w:rsidRPr="00B67EF2">
        <w:rPr>
          <w:rFonts w:eastAsia="宋体"/>
          <w:bCs/>
        </w:rPr>
        <w:t>：</w:t>
      </w:r>
      <w:r w:rsidR="00000000" w:rsidRPr="00B22AAE">
        <w:rPr>
          <w:rFonts w:eastAsia="宋体"/>
        </w:rPr>
        <w:t xml:space="preserve"> </w:t>
      </w:r>
      <w:r w:rsidRPr="00B22AAE">
        <w:rPr>
          <w:rFonts w:eastAsia="宋体" w:hint="eastAsia"/>
        </w:rPr>
        <w:t>语料库存放于指定文件夹中，其中每个</w:t>
      </w:r>
      <w:r w:rsidRPr="00B22AAE">
        <w:rPr>
          <w:rFonts w:eastAsia="宋体"/>
        </w:rPr>
        <w:t>txt</w:t>
      </w:r>
      <w:r w:rsidRPr="00B22AAE">
        <w:rPr>
          <w:rFonts w:eastAsia="宋体" w:hint="eastAsia"/>
        </w:rPr>
        <w:t>文件代表一部小说，文件名（不含扩展名）作为小说标签。文件中各段落以</w:t>
      </w:r>
      <w:r w:rsidRPr="00B22AAE">
        <w:rPr>
          <w:rFonts w:eastAsia="宋体"/>
        </w:rPr>
        <w:t>“</w:t>
      </w:r>
      <w:r w:rsidRPr="00B22AAE">
        <w:rPr>
          <w:rFonts w:eastAsia="宋体" w:hint="eastAsia"/>
        </w:rPr>
        <w:t>全角空格</w:t>
      </w:r>
      <w:proofErr w:type="gramStart"/>
      <w:r w:rsidRPr="00B22AAE">
        <w:rPr>
          <w:rFonts w:eastAsia="宋体" w:hint="eastAsia"/>
        </w:rPr>
        <w:t>空格</w:t>
      </w:r>
      <w:proofErr w:type="gramEnd"/>
      <w:r w:rsidRPr="00B22AAE">
        <w:rPr>
          <w:rFonts w:eastAsia="宋体"/>
        </w:rPr>
        <w:t>+</w:t>
      </w:r>
      <w:r w:rsidRPr="00B22AAE">
        <w:rPr>
          <w:rFonts w:eastAsia="宋体" w:hint="eastAsia"/>
        </w:rPr>
        <w:t>换行</w:t>
      </w:r>
      <w:r w:rsidRPr="00B22AAE">
        <w:rPr>
          <w:rFonts w:eastAsia="宋体"/>
        </w:rPr>
        <w:t>”</w:t>
      </w:r>
      <w:r w:rsidRPr="00B22AAE">
        <w:rPr>
          <w:rFonts w:eastAsia="宋体" w:hint="eastAsia"/>
        </w:rPr>
        <w:t>作为分隔符；同时，文件夹中存在记录文档标题的</w:t>
      </w:r>
      <w:r w:rsidRPr="00B22AAE">
        <w:rPr>
          <w:rFonts w:eastAsia="宋体"/>
        </w:rPr>
        <w:t>inf.txt</w:t>
      </w:r>
      <w:r w:rsidRPr="00B22AAE">
        <w:rPr>
          <w:rFonts w:eastAsia="宋体" w:hint="eastAsia"/>
        </w:rPr>
        <w:t>文件，将其排除。为应对编码问题，程序首先尝试使用</w:t>
      </w:r>
      <w:r w:rsidRPr="00B22AAE">
        <w:rPr>
          <w:rFonts w:eastAsia="宋体"/>
        </w:rPr>
        <w:t>utf-8</w:t>
      </w:r>
      <w:r w:rsidRPr="00B22AAE">
        <w:rPr>
          <w:rFonts w:eastAsia="宋体" w:hint="eastAsia"/>
        </w:rPr>
        <w:t>编码读取，若失败则采用</w:t>
      </w:r>
      <w:proofErr w:type="spellStart"/>
      <w:r w:rsidRPr="00B22AAE">
        <w:rPr>
          <w:rFonts w:eastAsia="宋体"/>
        </w:rPr>
        <w:t>gbk</w:t>
      </w:r>
      <w:proofErr w:type="spellEnd"/>
      <w:r w:rsidRPr="00B22AAE">
        <w:rPr>
          <w:rFonts w:eastAsia="宋体" w:hint="eastAsia"/>
        </w:rPr>
        <w:t>编码并忽略错误。</w:t>
      </w:r>
    </w:p>
    <w:p w14:paraId="3EF4F9B7" w14:textId="77777777" w:rsidR="00B22AAE" w:rsidRPr="00B22AAE" w:rsidRDefault="00B22AAE" w:rsidP="00B22AAE">
      <w:pPr>
        <w:pStyle w:val="a4"/>
        <w:widowControl/>
        <w:numPr>
          <w:ilvl w:val="0"/>
          <w:numId w:val="1"/>
        </w:numPr>
        <w:rPr>
          <w:rFonts w:eastAsia="宋体"/>
        </w:rPr>
      </w:pPr>
      <w:r w:rsidRPr="00B22AAE">
        <w:rPr>
          <w:rFonts w:eastAsia="宋体" w:hint="eastAsia"/>
        </w:rPr>
        <w:t>文本预处理</w:t>
      </w:r>
      <w:r w:rsidR="00000000" w:rsidRPr="00B22AAE">
        <w:rPr>
          <w:rFonts w:eastAsia="宋体"/>
          <w:b/>
        </w:rPr>
        <w:t>：</w:t>
      </w:r>
      <w:r w:rsidR="00000000" w:rsidRPr="00B22AAE">
        <w:rPr>
          <w:rFonts w:eastAsia="宋体"/>
          <w:b/>
        </w:rPr>
        <w:t xml:space="preserve"> </w:t>
      </w:r>
      <w:r w:rsidRPr="00B22AAE">
        <w:rPr>
          <w:rFonts w:eastAsia="宋体" w:hint="eastAsia"/>
        </w:rPr>
        <w:t>对抽取到的段落进行两种预处理流程：</w:t>
      </w:r>
    </w:p>
    <w:p w14:paraId="1D5C3A32" w14:textId="035DC255" w:rsidR="00B22AAE" w:rsidRPr="00B22AAE" w:rsidRDefault="00B22AAE" w:rsidP="00B22AAE">
      <w:pPr>
        <w:pStyle w:val="a4"/>
        <w:widowControl/>
        <w:ind w:left="720"/>
        <w:rPr>
          <w:rFonts w:eastAsia="宋体"/>
        </w:rPr>
      </w:pPr>
      <w:r w:rsidRPr="00B22AAE">
        <w:rPr>
          <w:rFonts w:eastAsia="宋体" w:hint="eastAsia"/>
          <w:b/>
          <w:bCs/>
        </w:rPr>
        <w:t>以</w:t>
      </w:r>
      <w:r w:rsidRPr="00B22AAE">
        <w:rPr>
          <w:rFonts w:eastAsia="宋体"/>
          <w:b/>
          <w:bCs/>
        </w:rPr>
        <w:t>“</w:t>
      </w:r>
      <w:r w:rsidRPr="00B22AAE">
        <w:rPr>
          <w:rFonts w:eastAsia="宋体" w:hint="eastAsia"/>
          <w:b/>
          <w:bCs/>
        </w:rPr>
        <w:t>词</w:t>
      </w:r>
      <w:r w:rsidRPr="00B22AAE">
        <w:rPr>
          <w:rFonts w:eastAsia="宋体"/>
          <w:b/>
          <w:bCs/>
        </w:rPr>
        <w:t>”</w:t>
      </w:r>
      <w:r w:rsidRPr="00B22AAE">
        <w:rPr>
          <w:rFonts w:eastAsia="宋体" w:hint="eastAsia"/>
          <w:b/>
          <w:bCs/>
        </w:rPr>
        <w:t>为基本单元：</w:t>
      </w:r>
      <w:r w:rsidRPr="00B22AAE">
        <w:rPr>
          <w:rFonts w:eastAsia="宋体" w:hint="eastAsia"/>
        </w:rPr>
        <w:t>利用</w:t>
      </w:r>
      <w:proofErr w:type="spellStart"/>
      <w:r w:rsidRPr="00B22AAE">
        <w:rPr>
          <w:rFonts w:eastAsia="宋体"/>
        </w:rPr>
        <w:t>jieba</w:t>
      </w:r>
      <w:proofErr w:type="spellEnd"/>
      <w:r w:rsidRPr="00B22AAE">
        <w:rPr>
          <w:rFonts w:eastAsia="宋体" w:hint="eastAsia"/>
        </w:rPr>
        <w:t>进行中文分词，再使用预设停用词列表过滤无效词项。</w:t>
      </w:r>
    </w:p>
    <w:p w14:paraId="48A09540" w14:textId="77777777" w:rsidR="00B22AAE" w:rsidRPr="00B22AAE" w:rsidRDefault="00B22AAE" w:rsidP="00B22AAE">
      <w:pPr>
        <w:pStyle w:val="a4"/>
        <w:widowControl/>
        <w:ind w:left="720"/>
        <w:rPr>
          <w:rFonts w:eastAsia="宋体"/>
        </w:rPr>
      </w:pPr>
      <w:r w:rsidRPr="00B22AAE">
        <w:rPr>
          <w:rFonts w:eastAsia="宋体" w:hint="eastAsia"/>
          <w:b/>
          <w:bCs/>
        </w:rPr>
        <w:t>以</w:t>
      </w:r>
      <w:r w:rsidRPr="00B22AAE">
        <w:rPr>
          <w:rFonts w:eastAsia="宋体"/>
          <w:b/>
          <w:bCs/>
        </w:rPr>
        <w:t>“</w:t>
      </w:r>
      <w:r w:rsidRPr="00B22AAE">
        <w:rPr>
          <w:rFonts w:eastAsia="宋体" w:hint="eastAsia"/>
          <w:b/>
          <w:bCs/>
        </w:rPr>
        <w:t>字</w:t>
      </w:r>
      <w:r w:rsidRPr="00B22AAE">
        <w:rPr>
          <w:rFonts w:eastAsia="宋体"/>
          <w:b/>
          <w:bCs/>
        </w:rPr>
        <w:t>”</w:t>
      </w:r>
      <w:r w:rsidRPr="00B22AAE">
        <w:rPr>
          <w:rFonts w:eastAsia="宋体" w:hint="eastAsia"/>
          <w:b/>
          <w:bCs/>
        </w:rPr>
        <w:t>为基本单元：</w:t>
      </w:r>
      <w:r w:rsidRPr="00B22AAE">
        <w:rPr>
          <w:rFonts w:eastAsia="宋体" w:hint="eastAsia"/>
        </w:rPr>
        <w:t>将文本中每个汉字作为一个</w:t>
      </w:r>
      <w:r w:rsidRPr="00B22AAE">
        <w:rPr>
          <w:rFonts w:eastAsia="宋体"/>
        </w:rPr>
        <w:t>token</w:t>
      </w:r>
      <w:r w:rsidRPr="00B22AAE">
        <w:rPr>
          <w:rFonts w:eastAsia="宋体" w:hint="eastAsia"/>
        </w:rPr>
        <w:t>，不进行额外分词。</w:t>
      </w:r>
    </w:p>
    <w:p w14:paraId="5B8C39DE" w14:textId="310C86EA" w:rsidR="00B22AAE" w:rsidRPr="00B22AAE" w:rsidRDefault="00B22AAE" w:rsidP="00B22AAE">
      <w:pPr>
        <w:pStyle w:val="a4"/>
        <w:widowControl/>
        <w:ind w:left="720"/>
        <w:rPr>
          <w:rFonts w:eastAsia="宋体" w:hint="eastAsia"/>
        </w:rPr>
      </w:pPr>
      <w:r w:rsidRPr="00B22AAE">
        <w:rPr>
          <w:rFonts w:eastAsia="宋体" w:hint="eastAsia"/>
        </w:rPr>
        <w:t>随后，根据不同</w:t>
      </w:r>
      <w:r w:rsidRPr="00B22AAE">
        <w:rPr>
          <w:rFonts w:eastAsia="宋体"/>
        </w:rPr>
        <w:t>K</w:t>
      </w:r>
      <w:r w:rsidRPr="00B22AAE">
        <w:rPr>
          <w:rFonts w:eastAsia="宋体" w:hint="eastAsia"/>
        </w:rPr>
        <w:t>值（</w:t>
      </w:r>
      <w:r w:rsidRPr="00B22AAE">
        <w:rPr>
          <w:rFonts w:eastAsia="宋体"/>
        </w:rPr>
        <w:t>20</w:t>
      </w:r>
      <w:r w:rsidRPr="00B22AAE">
        <w:rPr>
          <w:rFonts w:eastAsia="宋体" w:hint="eastAsia"/>
        </w:rPr>
        <w:t>、</w:t>
      </w:r>
      <w:r w:rsidRPr="00B22AAE">
        <w:rPr>
          <w:rFonts w:eastAsia="宋体"/>
        </w:rPr>
        <w:t>100</w:t>
      </w:r>
      <w:r w:rsidRPr="00B22AAE">
        <w:rPr>
          <w:rFonts w:eastAsia="宋体" w:hint="eastAsia"/>
        </w:rPr>
        <w:t>、</w:t>
      </w:r>
      <w:r w:rsidRPr="00B22AAE">
        <w:rPr>
          <w:rFonts w:eastAsia="宋体"/>
        </w:rPr>
        <w:t>500</w:t>
      </w:r>
      <w:r w:rsidRPr="00B22AAE">
        <w:rPr>
          <w:rFonts w:eastAsia="宋体" w:hint="eastAsia"/>
        </w:rPr>
        <w:t>、</w:t>
      </w:r>
      <w:r w:rsidRPr="00B22AAE">
        <w:rPr>
          <w:rFonts w:eastAsia="宋体"/>
        </w:rPr>
        <w:t>1000</w:t>
      </w:r>
      <w:r w:rsidRPr="00B22AAE">
        <w:rPr>
          <w:rFonts w:eastAsia="宋体" w:hint="eastAsia"/>
        </w:rPr>
        <w:t>、</w:t>
      </w:r>
      <w:r w:rsidRPr="00B22AAE">
        <w:rPr>
          <w:rFonts w:eastAsia="宋体"/>
        </w:rPr>
        <w:t>3000</w:t>
      </w:r>
      <w:r w:rsidRPr="00B22AAE">
        <w:rPr>
          <w:rFonts w:eastAsia="宋体" w:hint="eastAsia"/>
        </w:rPr>
        <w:t>）截取前</w:t>
      </w:r>
      <w:r w:rsidRPr="00B22AAE">
        <w:rPr>
          <w:rFonts w:eastAsia="宋体"/>
        </w:rPr>
        <w:t>K</w:t>
      </w:r>
      <w:proofErr w:type="gramStart"/>
      <w:r w:rsidRPr="00B22AAE">
        <w:rPr>
          <w:rFonts w:eastAsia="宋体" w:hint="eastAsia"/>
        </w:rPr>
        <w:t>个</w:t>
      </w:r>
      <w:proofErr w:type="gramEnd"/>
      <w:r w:rsidRPr="00B22AAE">
        <w:rPr>
          <w:rFonts w:eastAsia="宋体"/>
        </w:rPr>
        <w:t>token</w:t>
      </w:r>
      <w:r w:rsidRPr="00B22AAE">
        <w:rPr>
          <w:rFonts w:eastAsia="宋体" w:hint="eastAsia"/>
        </w:rPr>
        <w:t>，构建不同长度的文本样本。</w:t>
      </w:r>
    </w:p>
    <w:p w14:paraId="3A8CD9B3" w14:textId="63352FED" w:rsidR="00D11AA8" w:rsidRPr="00B22AAE" w:rsidRDefault="00B22AAE">
      <w:pPr>
        <w:pStyle w:val="a4"/>
        <w:widowControl/>
        <w:ind w:left="720"/>
        <w:rPr>
          <w:rFonts w:eastAsiaTheme="minorEastAsia" w:hint="eastAsia"/>
        </w:rPr>
      </w:pPr>
      <w:r>
        <w:rPr>
          <w:rStyle w:val="a5"/>
          <w:rFonts w:ascii="宋体" w:eastAsia="宋体" w:hAnsi="宋体" w:cs="宋体" w:hint="eastAsia"/>
        </w:rPr>
        <w:t>主题建模</w:t>
      </w:r>
    </w:p>
    <w:p w14:paraId="2CA607E9" w14:textId="6A7CDF29" w:rsidR="00B22AAE" w:rsidRPr="00B22AAE" w:rsidRDefault="00B22AAE" w:rsidP="00B67EF2">
      <w:pPr>
        <w:widowControl/>
        <w:spacing w:beforeAutospacing="1" w:afterAutospacing="1"/>
        <w:ind w:left="720"/>
        <w:rPr>
          <w:rFonts w:eastAsia="宋体"/>
          <w:sz w:val="24"/>
          <w:lang w:eastAsia="zh-CN"/>
        </w:rPr>
      </w:pPr>
      <w:r w:rsidRPr="00B22AAE">
        <w:rPr>
          <w:rFonts w:eastAsia="宋体" w:hint="eastAsia"/>
          <w:sz w:val="24"/>
          <w:lang w:eastAsia="zh-CN"/>
        </w:rPr>
        <w:t>采用</w:t>
      </w:r>
      <w:r w:rsidRPr="00B22AAE">
        <w:rPr>
          <w:rFonts w:eastAsia="宋体"/>
          <w:sz w:val="24"/>
          <w:lang w:eastAsia="zh-CN"/>
        </w:rPr>
        <w:t>LDA</w:t>
      </w:r>
      <w:r w:rsidRPr="00B22AAE">
        <w:rPr>
          <w:rFonts w:eastAsia="宋体" w:hint="eastAsia"/>
          <w:sz w:val="24"/>
          <w:lang w:eastAsia="zh-CN"/>
        </w:rPr>
        <w:t>模型对预处理后的文本数据进行建模。具体步骤为：构建</w:t>
      </w:r>
      <w:proofErr w:type="spellStart"/>
      <w:r w:rsidRPr="00B22AAE">
        <w:rPr>
          <w:rFonts w:eastAsia="宋体"/>
          <w:sz w:val="24"/>
          <w:lang w:eastAsia="zh-CN"/>
        </w:rPr>
        <w:t>gensim</w:t>
      </w:r>
      <w:proofErr w:type="spellEnd"/>
      <w:r w:rsidRPr="00B22AAE">
        <w:rPr>
          <w:rFonts w:eastAsia="宋体" w:hint="eastAsia"/>
          <w:sz w:val="24"/>
          <w:lang w:eastAsia="zh-CN"/>
        </w:rPr>
        <w:t>字典和语料库；训练</w:t>
      </w:r>
      <w:r w:rsidRPr="00B22AAE">
        <w:rPr>
          <w:rFonts w:eastAsia="宋体"/>
          <w:sz w:val="24"/>
          <w:lang w:eastAsia="zh-CN"/>
        </w:rPr>
        <w:t>LDA</w:t>
      </w:r>
      <w:r w:rsidRPr="00B22AAE">
        <w:rPr>
          <w:rFonts w:eastAsia="宋体" w:hint="eastAsia"/>
          <w:sz w:val="24"/>
          <w:lang w:eastAsia="zh-CN"/>
        </w:rPr>
        <w:t>模型，模型的主题数量</w:t>
      </w:r>
      <w:r w:rsidRPr="00B22AAE">
        <w:rPr>
          <w:rFonts w:eastAsia="宋体"/>
          <w:sz w:val="24"/>
          <w:lang w:eastAsia="zh-CN"/>
        </w:rPr>
        <w:t>T</w:t>
      </w:r>
      <w:r w:rsidRPr="00B22AAE">
        <w:rPr>
          <w:rFonts w:eastAsia="宋体" w:hint="eastAsia"/>
          <w:sz w:val="24"/>
          <w:lang w:eastAsia="zh-CN"/>
        </w:rPr>
        <w:t>（</w:t>
      </w:r>
      <w:r w:rsidRPr="00B22AAE">
        <w:rPr>
          <w:rFonts w:eastAsia="宋体"/>
          <w:sz w:val="24"/>
          <w:lang w:eastAsia="zh-CN"/>
        </w:rPr>
        <w:t>10</w:t>
      </w:r>
      <w:r w:rsidRPr="00B22AAE">
        <w:rPr>
          <w:rFonts w:eastAsia="宋体" w:hint="eastAsia"/>
          <w:sz w:val="24"/>
          <w:lang w:eastAsia="zh-CN"/>
        </w:rPr>
        <w:t>、</w:t>
      </w:r>
      <w:r w:rsidRPr="00B22AAE">
        <w:rPr>
          <w:rFonts w:eastAsia="宋体"/>
          <w:sz w:val="24"/>
          <w:lang w:eastAsia="zh-CN"/>
        </w:rPr>
        <w:t>20</w:t>
      </w:r>
      <w:r w:rsidRPr="00B22AAE">
        <w:rPr>
          <w:rFonts w:eastAsia="宋体" w:hint="eastAsia"/>
          <w:sz w:val="24"/>
          <w:lang w:eastAsia="zh-CN"/>
        </w:rPr>
        <w:t>、</w:t>
      </w:r>
      <w:r w:rsidRPr="00B22AAE">
        <w:rPr>
          <w:rFonts w:eastAsia="宋体"/>
          <w:sz w:val="24"/>
          <w:lang w:eastAsia="zh-CN"/>
        </w:rPr>
        <w:t>30</w:t>
      </w:r>
      <w:r w:rsidRPr="00B22AAE">
        <w:rPr>
          <w:rFonts w:eastAsia="宋体" w:hint="eastAsia"/>
          <w:sz w:val="24"/>
          <w:lang w:eastAsia="zh-CN"/>
        </w:rPr>
        <w:t>、</w:t>
      </w:r>
      <w:r w:rsidRPr="00B22AAE">
        <w:rPr>
          <w:rFonts w:eastAsia="宋体"/>
          <w:sz w:val="24"/>
          <w:lang w:eastAsia="zh-CN"/>
        </w:rPr>
        <w:t>50</w:t>
      </w:r>
      <w:r w:rsidRPr="00B22AAE">
        <w:rPr>
          <w:rFonts w:eastAsia="宋体" w:hint="eastAsia"/>
          <w:sz w:val="24"/>
          <w:lang w:eastAsia="zh-CN"/>
        </w:rPr>
        <w:t>）、迭代次数、</w:t>
      </w:r>
      <w:r w:rsidRPr="00B22AAE">
        <w:rPr>
          <w:rFonts w:eastAsia="宋体"/>
          <w:sz w:val="24"/>
          <w:lang w:eastAsia="zh-CN"/>
        </w:rPr>
        <w:t>α</w:t>
      </w:r>
      <w:r w:rsidRPr="00B22AAE">
        <w:rPr>
          <w:rFonts w:eastAsia="宋体" w:hint="eastAsia"/>
          <w:sz w:val="24"/>
          <w:lang w:eastAsia="zh-CN"/>
        </w:rPr>
        <w:t>和</w:t>
      </w:r>
      <w:r w:rsidRPr="00B22AAE">
        <w:rPr>
          <w:rFonts w:eastAsia="宋体"/>
          <w:sz w:val="24"/>
          <w:lang w:eastAsia="zh-CN"/>
        </w:rPr>
        <w:t>β</w:t>
      </w:r>
      <w:r w:rsidRPr="00B22AAE">
        <w:rPr>
          <w:rFonts w:eastAsia="宋体" w:hint="eastAsia"/>
          <w:sz w:val="24"/>
          <w:lang w:eastAsia="zh-CN"/>
        </w:rPr>
        <w:t>参数均以参数形式提供，便于后续调优；利用训练好的模型，将每个段落转换为主题分布向量，作为后续</w:t>
      </w:r>
      <w:r w:rsidRPr="00B22AAE">
        <w:rPr>
          <w:rFonts w:eastAsia="宋体"/>
          <w:sz w:val="24"/>
          <w:lang w:eastAsia="zh-CN"/>
        </w:rPr>
        <w:t>SVM</w:t>
      </w:r>
      <w:r w:rsidRPr="00B22AAE">
        <w:rPr>
          <w:rFonts w:eastAsia="宋体" w:hint="eastAsia"/>
          <w:sz w:val="24"/>
          <w:lang w:eastAsia="zh-CN"/>
        </w:rPr>
        <w:t>分类的特征表示。</w:t>
      </w:r>
    </w:p>
    <w:p w14:paraId="110152FC" w14:textId="33742D52" w:rsidR="00D11AA8" w:rsidRPr="00B67EF2" w:rsidRDefault="00B22AAE" w:rsidP="00B67EF2">
      <w:pPr>
        <w:widowControl/>
        <w:spacing w:beforeAutospacing="1" w:afterAutospacing="1"/>
        <w:ind w:left="720"/>
        <w:rPr>
          <w:rFonts w:eastAsia="宋体" w:hint="eastAsia"/>
          <w:sz w:val="24"/>
          <w:lang w:eastAsia="zh-CN"/>
        </w:rPr>
      </w:pPr>
      <w:r w:rsidRPr="00B67EF2">
        <w:rPr>
          <w:rFonts w:eastAsia="宋体" w:hint="eastAsia"/>
          <w:b/>
          <w:sz w:val="24"/>
          <w:lang w:eastAsia="zh-CN"/>
        </w:rPr>
        <w:t>分类实验</w:t>
      </w:r>
    </w:p>
    <w:p w14:paraId="140770B2" w14:textId="77777777" w:rsidR="00B67EF2" w:rsidRDefault="00B67EF2" w:rsidP="00B67EF2">
      <w:pPr>
        <w:widowControl/>
        <w:spacing w:beforeAutospacing="1" w:afterAutospacing="1"/>
        <w:ind w:left="720"/>
        <w:rPr>
          <w:rFonts w:eastAsia="宋体"/>
          <w:sz w:val="24"/>
          <w:lang w:eastAsia="zh-CN"/>
        </w:rPr>
      </w:pPr>
      <w:r w:rsidRPr="00B67EF2">
        <w:rPr>
          <w:rFonts w:eastAsia="宋体" w:hint="eastAsia"/>
          <w:sz w:val="24"/>
          <w:lang w:eastAsia="zh-CN"/>
        </w:rPr>
        <w:t>采用</w:t>
      </w:r>
      <w:r w:rsidRPr="00B67EF2">
        <w:rPr>
          <w:rFonts w:eastAsia="宋体"/>
          <w:sz w:val="24"/>
          <w:lang w:eastAsia="zh-CN"/>
        </w:rPr>
        <w:t>SVM</w:t>
      </w:r>
      <w:r w:rsidRPr="00B67EF2">
        <w:rPr>
          <w:rFonts w:eastAsia="宋体" w:hint="eastAsia"/>
          <w:sz w:val="24"/>
          <w:lang w:eastAsia="zh-CN"/>
        </w:rPr>
        <w:t>分类器对每个段落的主题分布向量进行分类。分类实验采用</w:t>
      </w:r>
      <w:r w:rsidRPr="00B67EF2">
        <w:rPr>
          <w:rFonts w:eastAsia="宋体"/>
          <w:sz w:val="24"/>
          <w:lang w:eastAsia="zh-CN"/>
        </w:rPr>
        <w:t>10</w:t>
      </w:r>
      <w:r w:rsidRPr="00B67EF2">
        <w:rPr>
          <w:rFonts w:eastAsia="宋体" w:hint="eastAsia"/>
          <w:sz w:val="24"/>
          <w:lang w:eastAsia="zh-CN"/>
        </w:rPr>
        <w:t>折交叉验证（</w:t>
      </w:r>
      <w:proofErr w:type="gramStart"/>
      <w:r w:rsidRPr="00B67EF2">
        <w:rPr>
          <w:rFonts w:eastAsia="宋体" w:hint="eastAsia"/>
          <w:sz w:val="24"/>
          <w:lang w:eastAsia="zh-CN"/>
        </w:rPr>
        <w:t>每折</w:t>
      </w:r>
      <w:r w:rsidRPr="00B67EF2">
        <w:rPr>
          <w:rFonts w:eastAsia="宋体"/>
          <w:sz w:val="24"/>
          <w:lang w:eastAsia="zh-CN"/>
        </w:rPr>
        <w:t>900</w:t>
      </w:r>
      <w:r w:rsidRPr="00B67EF2">
        <w:rPr>
          <w:rFonts w:eastAsia="宋体" w:hint="eastAsia"/>
          <w:sz w:val="24"/>
          <w:lang w:eastAsia="zh-CN"/>
        </w:rPr>
        <w:t>个</w:t>
      </w:r>
      <w:proofErr w:type="gramEnd"/>
      <w:r w:rsidRPr="00B67EF2">
        <w:rPr>
          <w:rFonts w:eastAsia="宋体" w:hint="eastAsia"/>
          <w:sz w:val="24"/>
          <w:lang w:eastAsia="zh-CN"/>
        </w:rPr>
        <w:t>样本训练、</w:t>
      </w:r>
      <w:r w:rsidRPr="00B67EF2">
        <w:rPr>
          <w:rFonts w:eastAsia="宋体"/>
          <w:sz w:val="24"/>
          <w:lang w:eastAsia="zh-CN"/>
        </w:rPr>
        <w:t>100</w:t>
      </w:r>
      <w:r w:rsidRPr="00B67EF2">
        <w:rPr>
          <w:rFonts w:eastAsia="宋体" w:hint="eastAsia"/>
          <w:sz w:val="24"/>
          <w:lang w:eastAsia="zh-CN"/>
        </w:rPr>
        <w:t>个样本测试），并记录准确率、精确率、召回率和</w:t>
      </w:r>
      <w:r w:rsidRPr="00B67EF2">
        <w:rPr>
          <w:rFonts w:eastAsia="宋体"/>
          <w:sz w:val="24"/>
          <w:lang w:eastAsia="zh-CN"/>
        </w:rPr>
        <w:t>F1</w:t>
      </w:r>
      <w:r w:rsidRPr="00B67EF2">
        <w:rPr>
          <w:rFonts w:eastAsia="宋体" w:hint="eastAsia"/>
          <w:sz w:val="24"/>
          <w:lang w:eastAsia="zh-CN"/>
        </w:rPr>
        <w:t>分数等指标。</w:t>
      </w:r>
    </w:p>
    <w:p w14:paraId="1960839F" w14:textId="4833CA31" w:rsidR="00B22AAE" w:rsidRDefault="00B22AAE" w:rsidP="00B22AAE">
      <w:pPr>
        <w:pStyle w:val="a4"/>
        <w:widowControl/>
        <w:ind w:left="720"/>
      </w:pPr>
      <w:r>
        <w:rPr>
          <w:rStyle w:val="a5"/>
          <w:rFonts w:ascii="宋体" w:eastAsia="宋体" w:hAnsi="宋体" w:cs="宋体" w:hint="eastAsia"/>
        </w:rPr>
        <w:t>结果分析</w:t>
      </w:r>
    </w:p>
    <w:p w14:paraId="265B2FCA" w14:textId="77777777" w:rsidR="00D11AA8" w:rsidRPr="00B67EF2" w:rsidRDefault="00D11AA8" w:rsidP="00B67EF2">
      <w:pPr>
        <w:pStyle w:val="a3"/>
        <w:spacing w:before="164"/>
        <w:ind w:left="208" w:right="206"/>
        <w:rPr>
          <w:rFonts w:eastAsiaTheme="minorEastAsia" w:hint="eastAsia"/>
          <w:lang w:eastAsia="zh-CN"/>
        </w:rPr>
      </w:pPr>
    </w:p>
    <w:p w14:paraId="44E00754" w14:textId="77777777" w:rsidR="00D11AA8" w:rsidRDefault="00745BB2">
      <w:pPr>
        <w:jc w:val="center"/>
        <w:rPr>
          <w:rFonts w:eastAsiaTheme="minorEastAsia"/>
          <w:lang w:eastAsia="zh-CN"/>
        </w:rPr>
      </w:pPr>
      <w:r w:rsidRPr="00745BB2">
        <w:rPr>
          <w:rFonts w:eastAsiaTheme="minorEastAsia"/>
          <w:noProof/>
          <w:lang w:eastAsia="zh-CN"/>
        </w:rPr>
        <w:lastRenderedPageBreak/>
        <w:drawing>
          <wp:inline distT="0" distB="0" distL="0" distR="0" wp14:anchorId="47FD7B29" wp14:editId="59276B8D">
            <wp:extent cx="5366476" cy="7331219"/>
            <wp:effectExtent l="0" t="0" r="5715" b="3175"/>
            <wp:docPr id="340521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428" cy="734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1707" w14:textId="3DEBDCCD" w:rsidR="00236A6F" w:rsidRPr="00236A6F" w:rsidRDefault="00236A6F" w:rsidP="00236A6F">
      <w:pPr>
        <w:jc w:val="center"/>
        <w:rPr>
          <w:rFonts w:eastAsiaTheme="minorEastAsia" w:hint="eastAsia"/>
          <w:lang w:eastAsia="zh-CN"/>
        </w:rPr>
        <w:sectPr w:rsidR="00236A6F" w:rsidRPr="00236A6F">
          <w:type w:val="continuous"/>
          <w:pgSz w:w="11910" w:h="16840"/>
          <w:pgMar w:top="1920" w:right="1680" w:bottom="280" w:left="1680" w:header="720" w:footer="720" w:gutter="0"/>
          <w:cols w:space="720"/>
        </w:sectPr>
      </w:pPr>
      <w:r w:rsidRPr="00236A6F">
        <w:rPr>
          <w:rFonts w:eastAsiaTheme="minorEastAsia" w:hint="eastAsia"/>
          <w:lang w:eastAsia="zh-CN"/>
        </w:rPr>
        <w:t>图</w:t>
      </w:r>
      <w:r w:rsidRPr="00236A6F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1</w:t>
      </w:r>
      <w:r w:rsidRPr="00236A6F">
        <w:rPr>
          <w:rFonts w:eastAsiaTheme="minorEastAsia" w:hint="eastAsia"/>
          <w:lang w:eastAsia="zh-CN"/>
        </w:rPr>
        <w:t>：</w:t>
      </w:r>
      <w:r w:rsidR="00AF30F9">
        <w:rPr>
          <w:rFonts w:eastAsiaTheme="minorEastAsia" w:hint="eastAsia"/>
          <w:lang w:eastAsia="zh-CN"/>
        </w:rPr>
        <w:t>实验结果</w:t>
      </w:r>
    </w:p>
    <w:p w14:paraId="3B77B03F" w14:textId="11BE0909" w:rsidR="00236A6F" w:rsidRDefault="00236A6F" w:rsidP="00236A6F">
      <w:pPr>
        <w:jc w:val="center"/>
        <w:rPr>
          <w:rFonts w:eastAsiaTheme="minorEastAsia"/>
          <w:lang w:eastAsia="zh-CN"/>
        </w:rPr>
      </w:pPr>
      <w:r w:rsidRPr="00236A6F">
        <w:rPr>
          <w:rStyle w:val="a5"/>
          <w:rFonts w:ascii="宋体" w:eastAsia="宋体" w:hAnsi="宋体" w:cs="宋体"/>
          <w:b w:val="0"/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3EB2ACC0" wp14:editId="0876BE7D">
            <wp:simplePos x="0" y="0"/>
            <wp:positionH relativeFrom="column">
              <wp:posOffset>1155</wp:posOffset>
            </wp:positionH>
            <wp:positionV relativeFrom="paragraph">
              <wp:posOffset>2937279</wp:posOffset>
            </wp:positionV>
            <wp:extent cx="5429250" cy="2705735"/>
            <wp:effectExtent l="0" t="0" r="0" b="0"/>
            <wp:wrapTopAndBottom/>
            <wp:docPr id="11130303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A6F">
        <w:rPr>
          <w:rStyle w:val="a5"/>
          <w:rFonts w:ascii="宋体" w:eastAsia="宋体" w:hAnsi="宋体" w:cs="宋体"/>
          <w:b w:val="0"/>
          <w:noProof/>
        </w:rPr>
        <w:drawing>
          <wp:anchor distT="0" distB="0" distL="114300" distR="114300" simplePos="0" relativeHeight="251655680" behindDoc="0" locked="0" layoutInCell="1" allowOverlap="1" wp14:anchorId="27732173" wp14:editId="4FDDBBB4">
            <wp:simplePos x="0" y="0"/>
            <wp:positionH relativeFrom="column">
              <wp:posOffset>923</wp:posOffset>
            </wp:positionH>
            <wp:positionV relativeFrom="paragraph">
              <wp:posOffset>4157</wp:posOffset>
            </wp:positionV>
            <wp:extent cx="5429250" cy="2694940"/>
            <wp:effectExtent l="0" t="0" r="0" b="0"/>
            <wp:wrapTopAndBottom/>
            <wp:docPr id="21193224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6A6F">
        <w:rPr>
          <w:rFonts w:eastAsiaTheme="minorEastAsia" w:hint="eastAsia"/>
          <w:lang w:eastAsia="zh-CN"/>
        </w:rPr>
        <w:t>图</w:t>
      </w:r>
      <w:r w:rsidRPr="00236A6F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2</w:t>
      </w:r>
      <w:r w:rsidRPr="00236A6F">
        <w:rPr>
          <w:rFonts w:eastAsiaTheme="minorEastAsia" w:hint="eastAsia"/>
          <w:lang w:eastAsia="zh-CN"/>
        </w:rPr>
        <w:t>：</w:t>
      </w:r>
      <w:r w:rsidR="00AF30F9" w:rsidRPr="00AF30F9">
        <w:rPr>
          <w:rFonts w:eastAsiaTheme="minorEastAsia"/>
          <w:lang w:eastAsia="zh-CN"/>
        </w:rPr>
        <w:t xml:space="preserve">Char-level </w:t>
      </w:r>
      <w:r w:rsidR="00AF30F9" w:rsidRPr="00AF30F9">
        <w:rPr>
          <w:rFonts w:eastAsiaTheme="minorEastAsia" w:hint="eastAsia"/>
          <w:lang w:eastAsia="zh-CN"/>
        </w:rPr>
        <w:t>分词下不同</w:t>
      </w:r>
      <w:r w:rsidR="00AF30F9" w:rsidRPr="00AF30F9">
        <w:rPr>
          <w:rFonts w:eastAsiaTheme="minorEastAsia"/>
          <w:lang w:eastAsia="zh-CN"/>
        </w:rPr>
        <w:t xml:space="preserve"> K </w:t>
      </w:r>
      <w:r w:rsidR="00AF30F9" w:rsidRPr="00AF30F9">
        <w:rPr>
          <w:rFonts w:eastAsiaTheme="minorEastAsia" w:hint="eastAsia"/>
          <w:lang w:eastAsia="zh-CN"/>
        </w:rPr>
        <w:t>与主题数对</w:t>
      </w:r>
      <w:r w:rsidR="00AF30F9" w:rsidRPr="00AF30F9">
        <w:rPr>
          <w:rFonts w:eastAsiaTheme="minorEastAsia"/>
          <w:lang w:eastAsia="zh-CN"/>
        </w:rPr>
        <w:t xml:space="preserve"> F1 </w:t>
      </w:r>
      <w:r w:rsidR="00AF30F9" w:rsidRPr="00AF30F9">
        <w:rPr>
          <w:rFonts w:eastAsiaTheme="minorEastAsia" w:hint="eastAsia"/>
          <w:lang w:eastAsia="zh-CN"/>
        </w:rPr>
        <w:t>分数的影响</w:t>
      </w:r>
    </w:p>
    <w:p w14:paraId="24B4832A" w14:textId="1C16C915" w:rsidR="00236A6F" w:rsidRDefault="00236A6F" w:rsidP="00AF30F9">
      <w:pPr>
        <w:jc w:val="center"/>
        <w:rPr>
          <w:rStyle w:val="a5"/>
          <w:rFonts w:ascii="宋体" w:eastAsia="宋体" w:hAnsi="宋体" w:cs="宋体" w:hint="eastAsia"/>
          <w:b w:val="0"/>
        </w:rPr>
      </w:pPr>
      <w:r w:rsidRPr="00236A6F">
        <w:rPr>
          <w:rFonts w:eastAsiaTheme="minorEastAsia" w:hint="eastAsia"/>
          <w:lang w:eastAsia="zh-CN"/>
        </w:rPr>
        <w:t>图</w:t>
      </w:r>
      <w:r w:rsidRPr="00236A6F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3</w:t>
      </w:r>
      <w:r w:rsidRPr="00236A6F">
        <w:rPr>
          <w:rFonts w:eastAsiaTheme="minorEastAsia" w:hint="eastAsia"/>
          <w:lang w:eastAsia="zh-CN"/>
        </w:rPr>
        <w:t>：</w:t>
      </w:r>
      <w:r w:rsidR="00AF30F9" w:rsidRPr="00AF30F9">
        <w:rPr>
          <w:rFonts w:eastAsiaTheme="minorEastAsia"/>
          <w:lang w:eastAsia="zh-CN"/>
        </w:rPr>
        <w:t xml:space="preserve">Word-level </w:t>
      </w:r>
      <w:r w:rsidR="00AF30F9" w:rsidRPr="00AF30F9">
        <w:rPr>
          <w:rFonts w:eastAsiaTheme="minorEastAsia" w:hint="eastAsia"/>
          <w:lang w:eastAsia="zh-CN"/>
        </w:rPr>
        <w:t>分词下不同</w:t>
      </w:r>
      <w:r w:rsidR="00AF30F9" w:rsidRPr="00AF30F9">
        <w:rPr>
          <w:rFonts w:eastAsiaTheme="minorEastAsia"/>
          <w:lang w:eastAsia="zh-CN"/>
        </w:rPr>
        <w:t xml:space="preserve"> K </w:t>
      </w:r>
      <w:r w:rsidR="00AF30F9" w:rsidRPr="00AF30F9">
        <w:rPr>
          <w:rFonts w:eastAsiaTheme="minorEastAsia" w:hint="eastAsia"/>
          <w:lang w:eastAsia="zh-CN"/>
        </w:rPr>
        <w:t>与主题数对</w:t>
      </w:r>
      <w:r w:rsidR="00AF30F9" w:rsidRPr="00AF30F9">
        <w:rPr>
          <w:rFonts w:eastAsiaTheme="minorEastAsia"/>
          <w:lang w:eastAsia="zh-CN"/>
        </w:rPr>
        <w:t xml:space="preserve"> F1 </w:t>
      </w:r>
      <w:r w:rsidR="00AF30F9" w:rsidRPr="00AF30F9">
        <w:rPr>
          <w:rFonts w:eastAsiaTheme="minorEastAsia" w:hint="eastAsia"/>
          <w:lang w:eastAsia="zh-CN"/>
        </w:rPr>
        <w:t>分数的影响</w:t>
      </w:r>
    </w:p>
    <w:p w14:paraId="0A8E94A7" w14:textId="236D5A5A" w:rsidR="00B67EF2" w:rsidRPr="00B67EF2" w:rsidRDefault="00AF30F9" w:rsidP="00AF30F9">
      <w:pPr>
        <w:pStyle w:val="a4"/>
        <w:widowControl/>
        <w:ind w:left="720"/>
      </w:pPr>
      <w:r w:rsidRPr="00AF30F9">
        <w:rPr>
          <w:rFonts w:eastAsia="宋体" w:hint="eastAsia"/>
        </w:rPr>
        <w:t>由实验结果可以看出，在</w:t>
      </w:r>
      <w:r w:rsidR="00B67EF2" w:rsidRPr="00B67EF2">
        <w:rPr>
          <w:rFonts w:ascii="宋体" w:eastAsia="宋体" w:hAnsi="宋体" w:cs="宋体" w:hint="eastAsia"/>
        </w:rPr>
        <w:t>短文</w:t>
      </w:r>
      <w:proofErr w:type="gramStart"/>
      <w:r w:rsidR="00B67EF2" w:rsidRPr="00B67EF2">
        <w:rPr>
          <w:rFonts w:ascii="宋体" w:eastAsia="宋体" w:hAnsi="宋体" w:cs="宋体" w:hint="eastAsia"/>
        </w:rPr>
        <w:t>本</w:t>
      </w:r>
      <w:r w:rsidRPr="00AF30F9">
        <w:rPr>
          <w:rFonts w:eastAsia="宋体" w:hint="eastAsia"/>
        </w:rPr>
        <w:t>情况</w:t>
      </w:r>
      <w:proofErr w:type="gramEnd"/>
      <w:r w:rsidRPr="00AF30F9">
        <w:rPr>
          <w:rFonts w:eastAsia="宋体" w:hint="eastAsia"/>
        </w:rPr>
        <w:t>下</w:t>
      </w:r>
      <w:r w:rsidR="00B67EF2" w:rsidRPr="00B67EF2">
        <w:rPr>
          <w:rFonts w:ascii="宋体" w:eastAsia="宋体" w:hAnsi="宋体" w:cs="宋体" w:hint="eastAsia"/>
        </w:rPr>
        <w:t>（</w:t>
      </w:r>
      <w:r w:rsidR="00B67EF2" w:rsidRPr="00B67EF2">
        <w:t>K=20</w:t>
      </w:r>
      <w:r w:rsidR="00B67EF2" w:rsidRPr="00B67EF2">
        <w:rPr>
          <w:rFonts w:ascii="宋体" w:eastAsia="宋体" w:hAnsi="宋体" w:cs="宋体" w:hint="eastAsia"/>
        </w:rPr>
        <w:t>、</w:t>
      </w:r>
      <w:r w:rsidR="00B67EF2" w:rsidRPr="00B67EF2">
        <w:t>100</w:t>
      </w:r>
      <w:r w:rsidR="00B67EF2" w:rsidRPr="00B67EF2">
        <w:rPr>
          <w:rFonts w:ascii="宋体" w:eastAsia="宋体" w:hAnsi="宋体" w:cs="宋体" w:hint="eastAsia"/>
        </w:rPr>
        <w:t>）</w:t>
      </w:r>
      <w:r w:rsidRPr="00AF30F9">
        <w:rPr>
          <w:rFonts w:eastAsia="宋体" w:hint="eastAsia"/>
        </w:rPr>
        <w:t>，</w:t>
      </w:r>
      <w:r w:rsidR="00B67EF2" w:rsidRPr="00B67EF2">
        <w:rPr>
          <w:rFonts w:ascii="宋体" w:eastAsia="宋体" w:hAnsi="宋体" w:cs="宋体" w:hint="eastAsia"/>
        </w:rPr>
        <w:t>整体准确率及</w:t>
      </w:r>
      <w:r w:rsidR="00B67EF2" w:rsidRPr="00B67EF2">
        <w:t>F1</w:t>
      </w:r>
      <w:r w:rsidR="00B67EF2" w:rsidRPr="00B67EF2">
        <w:rPr>
          <w:rFonts w:ascii="宋体" w:eastAsia="宋体" w:hAnsi="宋体" w:cs="宋体" w:hint="eastAsia"/>
        </w:rPr>
        <w:t>分数较低，这表明较短文</w:t>
      </w:r>
      <w:proofErr w:type="gramStart"/>
      <w:r w:rsidR="00B67EF2" w:rsidRPr="00B67EF2">
        <w:rPr>
          <w:rFonts w:ascii="宋体" w:eastAsia="宋体" w:hAnsi="宋体" w:cs="宋体" w:hint="eastAsia"/>
        </w:rPr>
        <w:t>本难以</w:t>
      </w:r>
      <w:proofErr w:type="gramEnd"/>
      <w:r w:rsidR="00B67EF2" w:rsidRPr="00B67EF2">
        <w:rPr>
          <w:rFonts w:ascii="宋体" w:eastAsia="宋体" w:hAnsi="宋体" w:cs="宋体" w:hint="eastAsia"/>
        </w:rPr>
        <w:t>提供充分语义信息，导致</w:t>
      </w:r>
      <w:r w:rsidR="00B67EF2" w:rsidRPr="00B67EF2">
        <w:t>LDA</w:t>
      </w:r>
      <w:r w:rsidR="00B67EF2" w:rsidRPr="00B67EF2">
        <w:rPr>
          <w:rFonts w:ascii="宋体" w:eastAsia="宋体" w:hAnsi="宋体" w:cs="宋体" w:hint="eastAsia"/>
        </w:rPr>
        <w:t>模型提取的主题分布不够稳定，进而影响</w:t>
      </w:r>
      <w:r w:rsidR="00B67EF2" w:rsidRPr="00B67EF2">
        <w:t>SVM</w:t>
      </w:r>
      <w:r w:rsidR="00B67EF2" w:rsidRPr="00B67EF2">
        <w:rPr>
          <w:rFonts w:ascii="宋体" w:eastAsia="宋体" w:hAnsi="宋体" w:cs="宋体" w:hint="eastAsia"/>
        </w:rPr>
        <w:t>分类性能。</w:t>
      </w:r>
      <w:r w:rsidRPr="00AF30F9">
        <w:rPr>
          <w:rFonts w:eastAsia="宋体" w:hint="eastAsia"/>
        </w:rPr>
        <w:t>而在</w:t>
      </w:r>
      <w:r w:rsidR="00B67EF2" w:rsidRPr="00B67EF2">
        <w:rPr>
          <w:rFonts w:ascii="宋体" w:eastAsia="宋体" w:hAnsi="宋体" w:cs="宋体" w:hint="eastAsia"/>
        </w:rPr>
        <w:t>中长文本</w:t>
      </w:r>
      <w:r w:rsidRPr="00AF30F9">
        <w:rPr>
          <w:rFonts w:eastAsia="宋体" w:hint="eastAsia"/>
        </w:rPr>
        <w:t>情况下</w:t>
      </w:r>
      <w:r w:rsidR="00B67EF2" w:rsidRPr="00B67EF2">
        <w:rPr>
          <w:rFonts w:ascii="宋体" w:eastAsia="宋体" w:hAnsi="宋体" w:cs="宋体" w:hint="eastAsia"/>
        </w:rPr>
        <w:t>（</w:t>
      </w:r>
      <w:r w:rsidR="00B67EF2" w:rsidRPr="00B67EF2">
        <w:t>K=500</w:t>
      </w:r>
      <w:r w:rsidR="00B67EF2" w:rsidRPr="00B67EF2">
        <w:rPr>
          <w:rFonts w:ascii="宋体" w:eastAsia="宋体" w:hAnsi="宋体" w:cs="宋体" w:hint="eastAsia"/>
        </w:rPr>
        <w:t>、</w:t>
      </w:r>
      <w:r w:rsidR="00B67EF2" w:rsidRPr="00B67EF2">
        <w:t>1000</w:t>
      </w:r>
      <w:r w:rsidR="00B67EF2" w:rsidRPr="00B67EF2">
        <w:rPr>
          <w:rFonts w:ascii="宋体" w:eastAsia="宋体" w:hAnsi="宋体" w:cs="宋体" w:hint="eastAsia"/>
        </w:rPr>
        <w:t>）：实验数据显示，在</w:t>
      </w:r>
      <w:r w:rsidR="00B67EF2" w:rsidRPr="00B67EF2">
        <w:t>“word”</w:t>
      </w:r>
      <w:r w:rsidR="00B67EF2" w:rsidRPr="00B67EF2">
        <w:rPr>
          <w:rFonts w:ascii="宋体" w:eastAsia="宋体" w:hAnsi="宋体" w:cs="宋体" w:hint="eastAsia"/>
        </w:rPr>
        <w:t>模式下，</w:t>
      </w:r>
      <w:r w:rsidR="00B67EF2" w:rsidRPr="00B67EF2">
        <w:t>K=1000</w:t>
      </w:r>
      <w:r w:rsidR="00B67EF2" w:rsidRPr="00B67EF2">
        <w:rPr>
          <w:rFonts w:ascii="宋体" w:eastAsia="宋体" w:hAnsi="宋体" w:cs="宋体" w:hint="eastAsia"/>
        </w:rPr>
        <w:t>时准确率达到约</w:t>
      </w:r>
      <w:r w:rsidR="00B67EF2" w:rsidRPr="00B67EF2">
        <w:t>0.216</w:t>
      </w:r>
      <w:r w:rsidR="00B67EF2" w:rsidRPr="00B67EF2">
        <w:rPr>
          <w:rFonts w:ascii="宋体" w:eastAsia="宋体" w:hAnsi="宋体" w:cs="宋体" w:hint="eastAsia"/>
        </w:rPr>
        <w:t>，</w:t>
      </w:r>
      <w:r w:rsidR="00B67EF2" w:rsidRPr="00B67EF2">
        <w:t>F1</w:t>
      </w:r>
      <w:r w:rsidR="00B67EF2" w:rsidRPr="00B67EF2">
        <w:rPr>
          <w:rFonts w:ascii="宋体" w:eastAsia="宋体" w:hAnsi="宋体" w:cs="宋体" w:hint="eastAsia"/>
        </w:rPr>
        <w:t>分数在</w:t>
      </w:r>
      <w:r w:rsidR="00B67EF2" w:rsidRPr="00B67EF2">
        <w:t>0.052</w:t>
      </w:r>
      <w:r w:rsidR="00B67EF2" w:rsidRPr="00B67EF2">
        <w:rPr>
          <w:rFonts w:ascii="宋体" w:eastAsia="宋体" w:hAnsi="宋体" w:cs="宋体" w:hint="eastAsia"/>
        </w:rPr>
        <w:t>～</w:t>
      </w:r>
      <w:r w:rsidR="00B67EF2" w:rsidRPr="00B67EF2">
        <w:t>0.062</w:t>
      </w:r>
      <w:r w:rsidR="00B67EF2" w:rsidRPr="00B67EF2">
        <w:rPr>
          <w:rFonts w:ascii="宋体" w:eastAsia="宋体" w:hAnsi="宋体" w:cs="宋体" w:hint="eastAsia"/>
        </w:rPr>
        <w:t>之间；而在</w:t>
      </w:r>
      <w:r w:rsidR="00B67EF2" w:rsidRPr="00B67EF2">
        <w:t>“char”</w:t>
      </w:r>
      <w:r w:rsidR="00B67EF2" w:rsidRPr="00B67EF2">
        <w:rPr>
          <w:rFonts w:ascii="宋体" w:eastAsia="宋体" w:hAnsi="宋体" w:cs="宋体" w:hint="eastAsia"/>
        </w:rPr>
        <w:t>模式下，表现略有提升，部分配置准确率在</w:t>
      </w:r>
      <w:r w:rsidR="00B67EF2" w:rsidRPr="00B67EF2">
        <w:t>0.211~0.213</w:t>
      </w:r>
      <w:r w:rsidR="00B67EF2" w:rsidRPr="00B67EF2">
        <w:rPr>
          <w:rFonts w:ascii="宋体" w:eastAsia="宋体" w:hAnsi="宋体" w:cs="宋体" w:hint="eastAsia"/>
        </w:rPr>
        <w:t>左右。</w:t>
      </w:r>
      <w:r>
        <w:rPr>
          <w:rFonts w:eastAsiaTheme="minorEastAsia" w:hint="eastAsia"/>
        </w:rPr>
        <w:t>当</w:t>
      </w:r>
      <w:r w:rsidR="00B67EF2" w:rsidRPr="00B67EF2">
        <w:rPr>
          <w:rFonts w:ascii="宋体" w:eastAsia="宋体" w:hAnsi="宋体" w:cs="宋体" w:hint="eastAsia"/>
        </w:rPr>
        <w:t>长文本</w:t>
      </w:r>
      <w:r>
        <w:rPr>
          <w:rFonts w:ascii="宋体" w:eastAsia="宋体" w:hAnsi="宋体" w:cs="宋体" w:hint="eastAsia"/>
        </w:rPr>
        <w:t>情况下时</w:t>
      </w:r>
      <w:r w:rsidR="00B67EF2" w:rsidRPr="00B67EF2">
        <w:rPr>
          <w:rFonts w:ascii="宋体" w:eastAsia="宋体" w:hAnsi="宋体" w:cs="宋体" w:hint="eastAsia"/>
        </w:rPr>
        <w:t>（</w:t>
      </w:r>
      <w:r w:rsidR="00B67EF2" w:rsidRPr="00B67EF2">
        <w:t>K=3000</w:t>
      </w:r>
      <w:r w:rsidR="00B67EF2" w:rsidRPr="00B67EF2"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，</w:t>
      </w:r>
      <w:r w:rsidR="00B67EF2" w:rsidRPr="00B67EF2">
        <w:rPr>
          <w:rFonts w:ascii="宋体" w:eastAsia="宋体" w:hAnsi="宋体" w:cs="宋体" w:hint="eastAsia"/>
        </w:rPr>
        <w:t>部分配置在</w:t>
      </w:r>
      <w:r w:rsidR="00B67EF2" w:rsidRPr="00B67EF2">
        <w:t>“char”</w:t>
      </w:r>
      <w:r w:rsidR="00B67EF2" w:rsidRPr="00B67EF2">
        <w:rPr>
          <w:rFonts w:ascii="宋体" w:eastAsia="宋体" w:hAnsi="宋体" w:cs="宋体" w:hint="eastAsia"/>
        </w:rPr>
        <w:t>模式下显示较高的准确率（最高</w:t>
      </w:r>
      <w:r w:rsidR="00B67EF2" w:rsidRPr="00B67EF2">
        <w:t>0.231</w:t>
      </w:r>
      <w:r w:rsidR="00B67EF2" w:rsidRPr="00B67EF2">
        <w:rPr>
          <w:rFonts w:ascii="宋体" w:eastAsia="宋体" w:hAnsi="宋体" w:cs="宋体" w:hint="eastAsia"/>
        </w:rPr>
        <w:t>），但在</w:t>
      </w:r>
      <w:r w:rsidR="00B67EF2" w:rsidRPr="00B67EF2">
        <w:t>“word”</w:t>
      </w:r>
      <w:r w:rsidR="00B67EF2" w:rsidRPr="00B67EF2">
        <w:rPr>
          <w:rFonts w:ascii="宋体" w:eastAsia="宋体" w:hAnsi="宋体" w:cs="宋体" w:hint="eastAsia"/>
        </w:rPr>
        <w:t>模式下，</w:t>
      </w:r>
      <w:r w:rsidR="00B67EF2" w:rsidRPr="00B67EF2">
        <w:t>K=3000</w:t>
      </w:r>
      <w:r w:rsidR="00B67EF2" w:rsidRPr="00B67EF2">
        <w:rPr>
          <w:rFonts w:ascii="宋体" w:eastAsia="宋体" w:hAnsi="宋体" w:cs="宋体" w:hint="eastAsia"/>
        </w:rPr>
        <w:t>的效果反而略有下降（例如，当</w:t>
      </w:r>
      <w:r w:rsidR="00B67EF2" w:rsidRPr="00B67EF2">
        <w:t>T=50</w:t>
      </w:r>
      <w:r w:rsidR="00B67EF2" w:rsidRPr="00B67EF2">
        <w:rPr>
          <w:rFonts w:ascii="宋体" w:eastAsia="宋体" w:hAnsi="宋体" w:cs="宋体" w:hint="eastAsia"/>
        </w:rPr>
        <w:t>时准确率降至</w:t>
      </w:r>
      <w:r w:rsidR="00B67EF2" w:rsidRPr="00B67EF2">
        <w:t>0.165</w:t>
      </w:r>
      <w:r w:rsidR="00B67EF2" w:rsidRPr="00B67EF2">
        <w:rPr>
          <w:rFonts w:ascii="宋体" w:eastAsia="宋体" w:hAnsi="宋体" w:cs="宋体" w:hint="eastAsia"/>
        </w:rPr>
        <w:t>）。这可能表明，文本过长可能引入噪声或冗余信息，影响主题模型效果。</w:t>
      </w:r>
    </w:p>
    <w:p w14:paraId="7261E7B2" w14:textId="6915CDBC" w:rsidR="00B67EF2" w:rsidRPr="00B67EF2" w:rsidRDefault="00AF30F9" w:rsidP="00B67EF2">
      <w:pPr>
        <w:pStyle w:val="a4"/>
        <w:widowControl/>
        <w:ind w:left="720"/>
      </w:pPr>
      <w:r>
        <w:rPr>
          <w:rFonts w:ascii="宋体" w:eastAsia="宋体" w:hAnsi="宋体" w:cs="宋体" w:hint="eastAsia"/>
        </w:rPr>
        <w:t>至于</w:t>
      </w:r>
      <w:r w:rsidR="00B67EF2" w:rsidRPr="00B67EF2">
        <w:rPr>
          <w:rFonts w:ascii="宋体" w:eastAsia="宋体" w:hAnsi="宋体" w:cs="宋体" w:hint="eastAsia"/>
        </w:rPr>
        <w:t>分词单位</w:t>
      </w:r>
      <w:r>
        <w:rPr>
          <w:rFonts w:ascii="宋体" w:eastAsia="宋体" w:hAnsi="宋体" w:cs="宋体" w:hint="eastAsia"/>
        </w:rPr>
        <w:t>对准确率的影响，</w:t>
      </w:r>
      <w:r w:rsidR="00B67EF2" w:rsidRPr="00B67EF2">
        <w:rPr>
          <w:rFonts w:ascii="宋体" w:eastAsia="宋体" w:hAnsi="宋体" w:cs="宋体" w:hint="eastAsia"/>
        </w:rPr>
        <w:t>整体上，</w:t>
      </w:r>
      <w:r>
        <w:rPr>
          <w:rFonts w:ascii="宋体" w:eastAsia="宋体" w:hAnsi="宋体" w:cs="宋体" w:hint="eastAsia"/>
        </w:rPr>
        <w:t>字符模式</w:t>
      </w:r>
      <w:r w:rsidR="00B67EF2" w:rsidRPr="00B67EF2">
        <w:rPr>
          <w:rFonts w:ascii="宋体" w:eastAsia="宋体" w:hAnsi="宋体" w:cs="宋体" w:hint="eastAsia"/>
        </w:rPr>
        <w:t>在部分配置下取得了更高的准确率（例如</w:t>
      </w:r>
      <w:r w:rsidR="00B67EF2" w:rsidRPr="00B67EF2">
        <w:t>K=3000, T=10</w:t>
      </w:r>
      <w:r w:rsidR="00B67EF2" w:rsidRPr="00B67EF2">
        <w:rPr>
          <w:rFonts w:ascii="宋体" w:eastAsia="宋体" w:hAnsi="宋体" w:cs="宋体" w:hint="eastAsia"/>
        </w:rPr>
        <w:t>时达到</w:t>
      </w:r>
      <w:r w:rsidR="00B67EF2" w:rsidRPr="00B67EF2">
        <w:t>0.231</w:t>
      </w:r>
      <w:r w:rsidR="00B67EF2" w:rsidRPr="00B67EF2">
        <w:rPr>
          <w:rFonts w:ascii="宋体" w:eastAsia="宋体" w:hAnsi="宋体" w:cs="宋体" w:hint="eastAsia"/>
        </w:rPr>
        <w:t>），而</w:t>
      </w:r>
      <w:proofErr w:type="gramStart"/>
      <w:r>
        <w:rPr>
          <w:rFonts w:ascii="宋体" w:eastAsia="宋体" w:hAnsi="宋体" w:cs="宋体" w:hint="eastAsia"/>
        </w:rPr>
        <w:t>词</w:t>
      </w:r>
      <w:r w:rsidR="00B67EF2" w:rsidRPr="00B67EF2">
        <w:rPr>
          <w:rFonts w:ascii="宋体" w:eastAsia="宋体" w:hAnsi="宋体" w:cs="宋体" w:hint="eastAsia"/>
        </w:rPr>
        <w:t>模式</w:t>
      </w:r>
      <w:proofErr w:type="gramEnd"/>
      <w:r w:rsidR="00B67EF2" w:rsidRPr="00B67EF2">
        <w:rPr>
          <w:rFonts w:ascii="宋体" w:eastAsia="宋体" w:hAnsi="宋体" w:cs="宋体" w:hint="eastAsia"/>
        </w:rPr>
        <w:t>下的表现相对稳定，但</w:t>
      </w:r>
      <w:r>
        <w:rPr>
          <w:rFonts w:ascii="宋体" w:eastAsia="宋体" w:hAnsi="宋体" w:cs="宋体" w:hint="eastAsia"/>
        </w:rPr>
        <w:t>准确率</w:t>
      </w:r>
      <w:r w:rsidR="00B67EF2" w:rsidRPr="00B67EF2">
        <w:rPr>
          <w:rFonts w:ascii="宋体" w:eastAsia="宋体" w:hAnsi="宋体" w:cs="宋体" w:hint="eastAsia"/>
        </w:rPr>
        <w:t>略低。从</w:t>
      </w:r>
      <w:r w:rsidR="00B67EF2" w:rsidRPr="00B67EF2">
        <w:t>F1</w:t>
      </w:r>
      <w:r w:rsidR="00B67EF2" w:rsidRPr="00B67EF2">
        <w:rPr>
          <w:rFonts w:ascii="宋体" w:eastAsia="宋体" w:hAnsi="宋体" w:cs="宋体" w:hint="eastAsia"/>
        </w:rPr>
        <w:t>分数看，虽然两种模式的数值相近，但在某些主题数配置下，</w:t>
      </w:r>
      <w:r w:rsidR="00B67EF2" w:rsidRPr="00B67EF2">
        <w:t>“char”</w:t>
      </w:r>
      <w:r w:rsidR="00B67EF2" w:rsidRPr="00B67EF2">
        <w:rPr>
          <w:rFonts w:ascii="宋体" w:eastAsia="宋体" w:hAnsi="宋体" w:cs="宋体" w:hint="eastAsia"/>
        </w:rPr>
        <w:t>模式能略微提高召回率，可能是因为逐字符统计能捕捉到更多细粒度的语言信息，但也可能带来高维稀疏性的问题。</w:t>
      </w:r>
    </w:p>
    <w:p w14:paraId="4DC8DCD5" w14:textId="50C1C7B4" w:rsidR="00B67EF2" w:rsidRPr="00B67EF2" w:rsidRDefault="00B67EF2" w:rsidP="00AF30F9">
      <w:pPr>
        <w:pStyle w:val="a4"/>
        <w:widowControl/>
        <w:ind w:left="720"/>
      </w:pPr>
      <w:r w:rsidRPr="00B67EF2">
        <w:rPr>
          <w:rFonts w:ascii="宋体" w:eastAsia="宋体" w:hAnsi="宋体" w:cs="宋体" w:hint="eastAsia"/>
        </w:rPr>
        <w:t>在相同的</w:t>
      </w:r>
      <w:r w:rsidRPr="00B67EF2">
        <w:t>K</w:t>
      </w:r>
      <w:r w:rsidRPr="00B67EF2">
        <w:rPr>
          <w:rFonts w:ascii="宋体" w:eastAsia="宋体" w:hAnsi="宋体" w:cs="宋体" w:hint="eastAsia"/>
        </w:rPr>
        <w:t>和</w:t>
      </w:r>
      <w:proofErr w:type="spellStart"/>
      <w:r w:rsidRPr="00B67EF2">
        <w:t>token_mode</w:t>
      </w:r>
      <w:proofErr w:type="spellEnd"/>
      <w:r w:rsidRPr="00B67EF2">
        <w:rPr>
          <w:rFonts w:ascii="宋体" w:eastAsia="宋体" w:hAnsi="宋体" w:cs="宋体" w:hint="eastAsia"/>
        </w:rPr>
        <w:t>下，不同主题数对分类性能影响明显。例如，在</w:t>
      </w:r>
      <w:r w:rsidRPr="00B67EF2">
        <w:t>“word”</w:t>
      </w:r>
      <w:r w:rsidRPr="00B67EF2">
        <w:rPr>
          <w:rFonts w:ascii="宋体" w:eastAsia="宋体" w:hAnsi="宋体" w:cs="宋体" w:hint="eastAsia"/>
        </w:rPr>
        <w:t>模式下，</w:t>
      </w:r>
      <w:r w:rsidRPr="00B67EF2">
        <w:t>K=100</w:t>
      </w:r>
      <w:r w:rsidRPr="00B67EF2">
        <w:rPr>
          <w:rFonts w:ascii="宋体" w:eastAsia="宋体" w:hAnsi="宋体" w:cs="宋体" w:hint="eastAsia"/>
        </w:rPr>
        <w:t>时，</w:t>
      </w:r>
      <w:r w:rsidRPr="00B67EF2">
        <w:t>T=50</w:t>
      </w:r>
      <w:r w:rsidRPr="00B67EF2">
        <w:rPr>
          <w:rFonts w:ascii="宋体" w:eastAsia="宋体" w:hAnsi="宋体" w:cs="宋体" w:hint="eastAsia"/>
        </w:rPr>
        <w:t>的</w:t>
      </w:r>
      <w:r w:rsidRPr="00B67EF2">
        <w:t>F1</w:t>
      </w:r>
      <w:r w:rsidRPr="00B67EF2">
        <w:rPr>
          <w:rFonts w:ascii="宋体" w:eastAsia="宋体" w:hAnsi="宋体" w:cs="宋体" w:hint="eastAsia"/>
        </w:rPr>
        <w:t>分数为</w:t>
      </w:r>
      <w:r w:rsidRPr="00B67EF2">
        <w:t>0.0605</w:t>
      </w:r>
      <w:r w:rsidRPr="00B67EF2">
        <w:rPr>
          <w:rFonts w:ascii="宋体" w:eastAsia="宋体" w:hAnsi="宋体" w:cs="宋体" w:hint="eastAsia"/>
        </w:rPr>
        <w:t>，而</w:t>
      </w:r>
      <w:r w:rsidRPr="00B67EF2">
        <w:t>T=10</w:t>
      </w:r>
      <w:r w:rsidRPr="00B67EF2">
        <w:rPr>
          <w:rFonts w:ascii="宋体" w:eastAsia="宋体" w:hAnsi="宋体" w:cs="宋体" w:hint="eastAsia"/>
        </w:rPr>
        <w:t>、</w:t>
      </w:r>
      <w:r w:rsidRPr="00B67EF2">
        <w:t>20</w:t>
      </w:r>
      <w:r w:rsidRPr="00B67EF2">
        <w:rPr>
          <w:rFonts w:ascii="宋体" w:eastAsia="宋体" w:hAnsi="宋体" w:cs="宋体" w:hint="eastAsia"/>
        </w:rPr>
        <w:t>、</w:t>
      </w:r>
      <w:r w:rsidRPr="00B67EF2">
        <w:t>30</w:t>
      </w:r>
      <w:r w:rsidRPr="00B67EF2">
        <w:rPr>
          <w:rFonts w:ascii="宋体" w:eastAsia="宋体" w:hAnsi="宋体" w:cs="宋体" w:hint="eastAsia"/>
        </w:rPr>
        <w:t>的</w:t>
      </w:r>
      <w:r w:rsidRPr="00B67EF2">
        <w:t>F1</w:t>
      </w:r>
      <w:r w:rsidRPr="00B67EF2">
        <w:rPr>
          <w:rFonts w:ascii="宋体" w:eastAsia="宋体" w:hAnsi="宋体" w:cs="宋体" w:hint="eastAsia"/>
        </w:rPr>
        <w:lastRenderedPageBreak/>
        <w:t>均低于此值；但在其他文本长度下，最佳</w:t>
      </w:r>
      <w:r w:rsidRPr="00B67EF2">
        <w:t>T</w:t>
      </w:r>
      <w:r w:rsidRPr="00B67EF2">
        <w:rPr>
          <w:rFonts w:ascii="宋体" w:eastAsia="宋体" w:hAnsi="宋体" w:cs="宋体" w:hint="eastAsia"/>
        </w:rPr>
        <w:t>值并不完全一致，说明主题数的选择需结合具体数据情况进行调优。</w:t>
      </w:r>
      <w:r w:rsidR="00AF30F9">
        <w:rPr>
          <w:rFonts w:ascii="宋体" w:eastAsia="宋体" w:hAnsi="宋体" w:cs="宋体" w:hint="eastAsia"/>
        </w:rPr>
        <w:t>综合</w:t>
      </w:r>
      <w:r w:rsidRPr="00B67EF2">
        <w:rPr>
          <w:rFonts w:ascii="宋体" w:eastAsia="宋体" w:hAnsi="宋体" w:cs="宋体" w:hint="eastAsia"/>
        </w:rPr>
        <w:t>来看，适中的主题数量（如</w:t>
      </w:r>
      <w:r w:rsidRPr="00B67EF2">
        <w:t>20</w:t>
      </w:r>
      <w:r w:rsidRPr="00B67EF2">
        <w:rPr>
          <w:rFonts w:ascii="宋体" w:eastAsia="宋体" w:hAnsi="宋体" w:cs="宋体" w:hint="eastAsia"/>
        </w:rPr>
        <w:t>～</w:t>
      </w:r>
      <w:r w:rsidRPr="00B67EF2">
        <w:t>30</w:t>
      </w:r>
      <w:r w:rsidRPr="00B67EF2">
        <w:rPr>
          <w:rFonts w:ascii="宋体" w:eastAsia="宋体" w:hAnsi="宋体" w:cs="宋体" w:hint="eastAsia"/>
        </w:rPr>
        <w:t>）似乎能在一定程度上平衡主题表达能力与噪声引入，获得较优的分类效果。</w:t>
      </w:r>
    </w:p>
    <w:p w14:paraId="6C2BACB8" w14:textId="43669807" w:rsidR="00B67EF2" w:rsidRPr="00B67EF2" w:rsidRDefault="00B67EF2" w:rsidP="00B67EF2">
      <w:pPr>
        <w:pStyle w:val="a4"/>
        <w:widowControl/>
        <w:ind w:left="720"/>
      </w:pPr>
      <w:r w:rsidRPr="00B67EF2">
        <w:rPr>
          <w:rFonts w:ascii="宋体" w:eastAsia="宋体" w:hAnsi="宋体" w:cs="宋体" w:hint="eastAsia"/>
        </w:rPr>
        <w:t>从实验结果来看，无论采用哪种分词模式及文本长度，整体分类准确率均在</w:t>
      </w:r>
      <w:r w:rsidRPr="00B67EF2">
        <w:t>0.16</w:t>
      </w:r>
      <w:del w:id="0" w:author="Unknown">
        <w:r w:rsidRPr="00B67EF2">
          <w:delText>0.23</w:delText>
        </w:r>
        <w:r w:rsidRPr="00B67EF2">
          <w:rPr>
            <w:rFonts w:ascii="宋体" w:eastAsia="宋体" w:hAnsi="宋体" w:cs="宋体" w:hint="eastAsia"/>
          </w:rPr>
          <w:delText>之间，</w:delText>
        </w:r>
        <w:r w:rsidRPr="00B67EF2">
          <w:delText>F1</w:delText>
        </w:r>
        <w:r w:rsidRPr="00B67EF2">
          <w:rPr>
            <w:rFonts w:ascii="宋体" w:eastAsia="宋体" w:hAnsi="宋体" w:cs="宋体" w:hint="eastAsia"/>
          </w:rPr>
          <w:delText>分数在</w:delText>
        </w:r>
        <w:r w:rsidRPr="00B67EF2">
          <w:delText>0.03</w:delText>
        </w:r>
      </w:del>
      <w:r w:rsidRPr="00B67EF2">
        <w:t>0.07</w:t>
      </w:r>
      <w:r w:rsidRPr="00B67EF2">
        <w:rPr>
          <w:rFonts w:ascii="宋体" w:eastAsia="宋体" w:hAnsi="宋体" w:cs="宋体" w:hint="eastAsia"/>
        </w:rPr>
        <w:t>之间。虽然数值较低，但这可能与数据集的多类别、样本噪声以及文本本身的复杂性有关。</w:t>
      </w:r>
      <w:r w:rsidR="00D37915">
        <w:rPr>
          <w:rFonts w:ascii="宋体" w:eastAsia="宋体" w:hAnsi="宋体" w:cs="宋体" w:hint="eastAsia"/>
        </w:rPr>
        <w:t>此外，</w:t>
      </w:r>
      <w:r w:rsidRPr="00B67EF2">
        <w:rPr>
          <w:rFonts w:ascii="宋体" w:eastAsia="宋体" w:hAnsi="宋体" w:cs="宋体" w:hint="eastAsia"/>
        </w:rPr>
        <w:t>实验中</w:t>
      </w:r>
      <w:r w:rsidR="00D37915">
        <w:rPr>
          <w:rFonts w:ascii="宋体" w:eastAsia="宋体" w:hAnsi="宋体" w:cs="宋体" w:hint="eastAsia"/>
        </w:rPr>
        <w:t>只使用了经典的</w:t>
      </w:r>
      <w:r w:rsidRPr="00B67EF2">
        <w:t>SVM</w:t>
      </w:r>
      <w:r w:rsidRPr="00B67EF2">
        <w:rPr>
          <w:rFonts w:ascii="宋体" w:eastAsia="宋体" w:hAnsi="宋体" w:cs="宋体" w:hint="eastAsia"/>
        </w:rPr>
        <w:t>分类器</w:t>
      </w:r>
      <w:r w:rsidR="00D37915">
        <w:rPr>
          <w:rFonts w:ascii="宋体" w:eastAsia="宋体" w:hAnsi="宋体" w:cs="宋体" w:hint="eastAsia"/>
        </w:rPr>
        <w:t>进行分类，导致实验代码</w:t>
      </w:r>
      <w:r w:rsidRPr="00B67EF2">
        <w:rPr>
          <w:rFonts w:ascii="宋体" w:eastAsia="宋体" w:hAnsi="宋体" w:cs="宋体" w:hint="eastAsia"/>
        </w:rPr>
        <w:t>在高维主题分布向量上的表现还存在较大提升空间，未来可考虑更复杂的分类模型或</w:t>
      </w:r>
      <w:proofErr w:type="gramStart"/>
      <w:r w:rsidRPr="00B67EF2">
        <w:rPr>
          <w:rFonts w:ascii="宋体" w:eastAsia="宋体" w:hAnsi="宋体" w:cs="宋体" w:hint="eastAsia"/>
        </w:rPr>
        <w:t>特征降维方法</w:t>
      </w:r>
      <w:proofErr w:type="gramEnd"/>
      <w:r w:rsidRPr="00B67EF2">
        <w:rPr>
          <w:rFonts w:ascii="宋体" w:eastAsia="宋体" w:hAnsi="宋体" w:cs="宋体" w:hint="eastAsia"/>
        </w:rPr>
        <w:t>。</w:t>
      </w:r>
    </w:p>
    <w:p w14:paraId="056381EE" w14:textId="54ADCB7E" w:rsidR="00D11AA8" w:rsidRPr="00AF30F9" w:rsidRDefault="00D37915" w:rsidP="00745BB2">
      <w:pPr>
        <w:pStyle w:val="a4"/>
        <w:widowControl/>
        <w:ind w:left="720"/>
        <w:rPr>
          <w:rFonts w:eastAsia="宋体"/>
        </w:rPr>
      </w:pPr>
      <w:r>
        <w:rPr>
          <w:rFonts w:ascii="宋体" w:eastAsia="宋体" w:hAnsi="宋体" w:cs="宋体" w:hint="eastAsia"/>
        </w:rPr>
        <w:t>根据生成的柱状图可以看出，</w:t>
      </w:r>
      <w:r w:rsidR="00B67EF2" w:rsidRPr="00B67EF2">
        <w:rPr>
          <w:rFonts w:ascii="宋体" w:eastAsia="宋体" w:hAnsi="宋体" w:cs="宋体" w:hint="eastAsia"/>
        </w:rPr>
        <w:t>随着</w:t>
      </w:r>
      <w:r w:rsidR="00B67EF2" w:rsidRPr="00B67EF2">
        <w:t>K</w:t>
      </w:r>
      <w:r w:rsidR="00B67EF2" w:rsidRPr="00B67EF2">
        <w:rPr>
          <w:rFonts w:ascii="宋体" w:eastAsia="宋体" w:hAnsi="宋体" w:cs="宋体" w:hint="eastAsia"/>
        </w:rPr>
        <w:t>值的增加，</w:t>
      </w:r>
      <w:r>
        <w:rPr>
          <w:rFonts w:ascii="宋体" w:eastAsia="宋体" w:hAnsi="宋体" w:cs="宋体" w:hint="eastAsia"/>
        </w:rPr>
        <w:t>字符</w:t>
      </w:r>
      <w:r w:rsidR="00B67EF2" w:rsidRPr="00B67EF2">
        <w:rPr>
          <w:rFonts w:ascii="宋体" w:eastAsia="宋体" w:hAnsi="宋体" w:cs="宋体" w:hint="eastAsia"/>
        </w:rPr>
        <w:t>模式下的</w:t>
      </w:r>
      <w:r w:rsidR="00B67EF2" w:rsidRPr="00B67EF2">
        <w:t>F1</w:t>
      </w:r>
      <w:r w:rsidR="00B67EF2" w:rsidRPr="00B67EF2">
        <w:rPr>
          <w:rFonts w:ascii="宋体" w:eastAsia="宋体" w:hAnsi="宋体" w:cs="宋体" w:hint="eastAsia"/>
        </w:rPr>
        <w:t>分数呈现一定上升趋势，但在</w:t>
      </w:r>
      <w:r w:rsidR="00B67EF2" w:rsidRPr="00B67EF2">
        <w:t>K</w:t>
      </w:r>
      <w:r w:rsidR="00B67EF2" w:rsidRPr="00B67EF2">
        <w:rPr>
          <w:rFonts w:ascii="宋体" w:eastAsia="宋体" w:hAnsi="宋体" w:cs="宋体" w:hint="eastAsia"/>
        </w:rPr>
        <w:t>过大时趋于平稳甚至略降；</w:t>
      </w:r>
      <w:proofErr w:type="gramStart"/>
      <w:r>
        <w:rPr>
          <w:rFonts w:ascii="宋体" w:eastAsia="宋体" w:hAnsi="宋体" w:cs="宋体" w:hint="eastAsia"/>
        </w:rPr>
        <w:t>词</w:t>
      </w:r>
      <w:r w:rsidR="00B67EF2" w:rsidRPr="00B67EF2">
        <w:rPr>
          <w:rFonts w:ascii="宋体" w:eastAsia="宋体" w:hAnsi="宋体" w:cs="宋体" w:hint="eastAsia"/>
        </w:rPr>
        <w:t>模式</w:t>
      </w:r>
      <w:proofErr w:type="gramEnd"/>
      <w:r w:rsidR="00B67EF2" w:rsidRPr="00B67EF2">
        <w:rPr>
          <w:rFonts w:ascii="宋体" w:eastAsia="宋体" w:hAnsi="宋体" w:cs="宋体" w:hint="eastAsia"/>
        </w:rPr>
        <w:t>下不同</w:t>
      </w:r>
      <w:r w:rsidR="00B67EF2" w:rsidRPr="00B67EF2">
        <w:t>T</w:t>
      </w:r>
      <w:r w:rsidR="00B67EF2" w:rsidRPr="00B67EF2">
        <w:rPr>
          <w:rFonts w:ascii="宋体" w:eastAsia="宋体" w:hAnsi="宋体" w:cs="宋体" w:hint="eastAsia"/>
        </w:rPr>
        <w:t>值间的差异较为明显，最佳</w:t>
      </w:r>
      <w:r w:rsidR="00B67EF2" w:rsidRPr="00B67EF2">
        <w:t>T</w:t>
      </w:r>
      <w:r w:rsidR="00B67EF2" w:rsidRPr="00B67EF2">
        <w:rPr>
          <w:rFonts w:ascii="宋体" w:eastAsia="宋体" w:hAnsi="宋体" w:cs="宋体" w:hint="eastAsia"/>
        </w:rPr>
        <w:t>值约在</w:t>
      </w:r>
      <w:r w:rsidR="00B67EF2" w:rsidRPr="00B67EF2">
        <w:t>50</w:t>
      </w:r>
      <w:r w:rsidR="00B67EF2" w:rsidRPr="00B67EF2">
        <w:rPr>
          <w:rFonts w:ascii="宋体" w:eastAsia="宋体" w:hAnsi="宋体" w:cs="宋体" w:hint="eastAsia"/>
        </w:rPr>
        <w:t>左右，但整体波动不大；两种分词模式下，</w:t>
      </w:r>
      <w:r w:rsidR="00B67EF2" w:rsidRPr="00B67EF2">
        <w:t>F1</w:t>
      </w:r>
      <w:r w:rsidR="00B67EF2" w:rsidRPr="00B67EF2">
        <w:rPr>
          <w:rFonts w:ascii="宋体" w:eastAsia="宋体" w:hAnsi="宋体" w:cs="宋体" w:hint="eastAsia"/>
        </w:rPr>
        <w:t>分数的波动范围相近，但</w:t>
      </w:r>
      <w:r>
        <w:rPr>
          <w:rFonts w:ascii="宋体" w:eastAsia="宋体" w:hAnsi="宋体" w:cs="宋体" w:hint="eastAsia"/>
        </w:rPr>
        <w:t>字符</w:t>
      </w:r>
      <w:r w:rsidR="00B67EF2" w:rsidRPr="00B67EF2">
        <w:rPr>
          <w:rFonts w:ascii="宋体" w:eastAsia="宋体" w:hAnsi="宋体" w:cs="宋体" w:hint="eastAsia"/>
        </w:rPr>
        <w:t>模式在部分长文本配置下略有优势。</w:t>
      </w:r>
    </w:p>
    <w:p w14:paraId="557C38D6" w14:textId="7B131773" w:rsidR="00D11AA8" w:rsidRPr="00AF30F9" w:rsidRDefault="00AF30F9">
      <w:pPr>
        <w:pStyle w:val="1"/>
        <w:spacing w:before="161"/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spacing w:val="-2"/>
          <w:lang w:eastAsia="zh-CN"/>
        </w:rPr>
        <w:t>结论</w:t>
      </w:r>
    </w:p>
    <w:p w14:paraId="199D5E7C" w14:textId="77777777" w:rsidR="00D11AA8" w:rsidRDefault="00D11AA8">
      <w:pPr>
        <w:pStyle w:val="a3"/>
        <w:spacing w:before="5"/>
        <w:rPr>
          <w:b/>
          <w:sz w:val="41"/>
        </w:rPr>
      </w:pPr>
    </w:p>
    <w:p w14:paraId="7D1B58B5" w14:textId="77777777" w:rsidR="00B22AAE" w:rsidRPr="00B22AAE" w:rsidRDefault="00B22AAE" w:rsidP="00B22AAE">
      <w:pPr>
        <w:pStyle w:val="a3"/>
        <w:rPr>
          <w:rFonts w:eastAsia="宋体"/>
          <w:sz w:val="24"/>
          <w:szCs w:val="22"/>
          <w:lang w:eastAsia="zh-CN"/>
        </w:rPr>
      </w:pPr>
      <w:r w:rsidRPr="00B22AAE">
        <w:rPr>
          <w:rFonts w:eastAsia="宋体" w:hint="eastAsia"/>
          <w:sz w:val="24"/>
          <w:szCs w:val="22"/>
          <w:lang w:eastAsia="zh-CN"/>
        </w:rPr>
        <w:t>本实验通过对中文小说段落进行预处理、</w:t>
      </w:r>
      <w:r w:rsidRPr="00B22AAE">
        <w:rPr>
          <w:rFonts w:eastAsia="宋体"/>
          <w:sz w:val="24"/>
          <w:szCs w:val="22"/>
          <w:lang w:eastAsia="zh-CN"/>
        </w:rPr>
        <w:t>LDA</w:t>
      </w:r>
      <w:r w:rsidRPr="00B22AAE">
        <w:rPr>
          <w:rFonts w:eastAsia="宋体" w:hint="eastAsia"/>
          <w:sz w:val="24"/>
          <w:szCs w:val="22"/>
          <w:lang w:eastAsia="zh-CN"/>
        </w:rPr>
        <w:t>主题建模和</w:t>
      </w:r>
      <w:r w:rsidRPr="00B22AAE">
        <w:rPr>
          <w:rFonts w:eastAsia="宋体"/>
          <w:sz w:val="24"/>
          <w:szCs w:val="22"/>
          <w:lang w:eastAsia="zh-CN"/>
        </w:rPr>
        <w:t>SVM</w:t>
      </w:r>
      <w:r w:rsidRPr="00B22AAE">
        <w:rPr>
          <w:rFonts w:eastAsia="宋体" w:hint="eastAsia"/>
          <w:sz w:val="24"/>
          <w:szCs w:val="22"/>
          <w:lang w:eastAsia="zh-CN"/>
        </w:rPr>
        <w:t>分类，探讨了文本长度、分词单位和主题数量三个变量对分类性能的影响。结果表明：</w:t>
      </w:r>
    </w:p>
    <w:p w14:paraId="1D2723B9" w14:textId="1B558576" w:rsidR="00B22AAE" w:rsidRPr="00B22AAE" w:rsidRDefault="00B22AAE" w:rsidP="00B22AAE">
      <w:pPr>
        <w:pStyle w:val="a3"/>
        <w:numPr>
          <w:ilvl w:val="0"/>
          <w:numId w:val="9"/>
        </w:numPr>
        <w:rPr>
          <w:rFonts w:eastAsia="宋体"/>
          <w:sz w:val="24"/>
          <w:szCs w:val="22"/>
          <w:lang w:eastAsia="zh-CN"/>
        </w:rPr>
      </w:pPr>
      <w:r w:rsidRPr="00B22AAE">
        <w:rPr>
          <w:rFonts w:eastAsia="宋体" w:hint="eastAsia"/>
          <w:sz w:val="24"/>
          <w:szCs w:val="22"/>
          <w:lang w:eastAsia="zh-CN"/>
        </w:rPr>
        <w:t>较短的文本（</w:t>
      </w:r>
      <w:r w:rsidRPr="00B22AAE">
        <w:rPr>
          <w:rFonts w:eastAsia="宋体"/>
          <w:sz w:val="24"/>
          <w:szCs w:val="22"/>
          <w:lang w:eastAsia="zh-CN"/>
        </w:rPr>
        <w:t>K=20</w:t>
      </w:r>
      <w:r w:rsidRPr="00B22AAE">
        <w:rPr>
          <w:rFonts w:eastAsia="宋体" w:hint="eastAsia"/>
          <w:sz w:val="24"/>
          <w:szCs w:val="22"/>
          <w:lang w:eastAsia="zh-CN"/>
        </w:rPr>
        <w:t>、</w:t>
      </w:r>
      <w:r w:rsidRPr="00B22AAE">
        <w:rPr>
          <w:rFonts w:eastAsia="宋体"/>
          <w:sz w:val="24"/>
          <w:szCs w:val="22"/>
          <w:lang w:eastAsia="zh-CN"/>
        </w:rPr>
        <w:t>100</w:t>
      </w:r>
      <w:r w:rsidRPr="00B22AAE">
        <w:rPr>
          <w:rFonts w:eastAsia="宋体" w:hint="eastAsia"/>
          <w:sz w:val="24"/>
          <w:szCs w:val="22"/>
          <w:lang w:eastAsia="zh-CN"/>
        </w:rPr>
        <w:t>）由于信息量不足，分类性能低下；中长文本（</w:t>
      </w:r>
      <w:r w:rsidRPr="00B22AAE">
        <w:rPr>
          <w:rFonts w:eastAsia="宋体"/>
          <w:sz w:val="24"/>
          <w:szCs w:val="22"/>
          <w:lang w:eastAsia="zh-CN"/>
        </w:rPr>
        <w:t>K=500</w:t>
      </w:r>
      <w:r w:rsidRPr="00B22AAE">
        <w:rPr>
          <w:rFonts w:eastAsia="宋体" w:hint="eastAsia"/>
          <w:sz w:val="24"/>
          <w:szCs w:val="22"/>
          <w:lang w:eastAsia="zh-CN"/>
        </w:rPr>
        <w:t>、</w:t>
      </w:r>
      <w:r w:rsidRPr="00B22AAE">
        <w:rPr>
          <w:rFonts w:eastAsia="宋体"/>
          <w:sz w:val="24"/>
          <w:szCs w:val="22"/>
          <w:lang w:eastAsia="zh-CN"/>
        </w:rPr>
        <w:t>1000</w:t>
      </w:r>
      <w:r w:rsidRPr="00B22AAE">
        <w:rPr>
          <w:rFonts w:eastAsia="宋体" w:hint="eastAsia"/>
          <w:sz w:val="24"/>
          <w:szCs w:val="22"/>
          <w:lang w:eastAsia="zh-CN"/>
        </w:rPr>
        <w:t>）能较好地提取主题信息，而过长文本（</w:t>
      </w:r>
      <w:r w:rsidRPr="00B22AAE">
        <w:rPr>
          <w:rFonts w:eastAsia="宋体"/>
          <w:sz w:val="24"/>
          <w:szCs w:val="22"/>
          <w:lang w:eastAsia="zh-CN"/>
        </w:rPr>
        <w:t>K=3000</w:t>
      </w:r>
      <w:r w:rsidRPr="00B22AAE">
        <w:rPr>
          <w:rFonts w:eastAsia="宋体" w:hint="eastAsia"/>
          <w:sz w:val="24"/>
          <w:szCs w:val="22"/>
          <w:lang w:eastAsia="zh-CN"/>
        </w:rPr>
        <w:t>）则可能引入</w:t>
      </w:r>
      <w:r w:rsidR="00AF30F9">
        <w:rPr>
          <w:rFonts w:eastAsia="宋体" w:hint="eastAsia"/>
          <w:sz w:val="24"/>
          <w:szCs w:val="22"/>
          <w:lang w:eastAsia="zh-CN"/>
        </w:rPr>
        <w:t>多余</w:t>
      </w:r>
      <w:r w:rsidRPr="00B22AAE">
        <w:rPr>
          <w:rFonts w:eastAsia="宋体" w:hint="eastAsia"/>
          <w:sz w:val="24"/>
          <w:szCs w:val="22"/>
          <w:lang w:eastAsia="zh-CN"/>
        </w:rPr>
        <w:t>噪声；</w:t>
      </w:r>
    </w:p>
    <w:p w14:paraId="01922F60" w14:textId="77777777" w:rsidR="00B22AAE" w:rsidRPr="00B22AAE" w:rsidRDefault="00B22AAE" w:rsidP="00B22AAE">
      <w:pPr>
        <w:pStyle w:val="a3"/>
        <w:numPr>
          <w:ilvl w:val="0"/>
          <w:numId w:val="9"/>
        </w:numPr>
        <w:rPr>
          <w:rFonts w:eastAsia="宋体"/>
          <w:sz w:val="24"/>
          <w:szCs w:val="22"/>
          <w:lang w:eastAsia="zh-CN"/>
        </w:rPr>
      </w:pPr>
      <w:r w:rsidRPr="00B22AAE">
        <w:rPr>
          <w:rFonts w:eastAsia="宋体" w:hint="eastAsia"/>
          <w:sz w:val="24"/>
          <w:szCs w:val="22"/>
          <w:lang w:eastAsia="zh-CN"/>
        </w:rPr>
        <w:t>相较于以</w:t>
      </w:r>
      <w:r w:rsidRPr="00B22AAE">
        <w:rPr>
          <w:rFonts w:eastAsia="宋体"/>
          <w:sz w:val="24"/>
          <w:szCs w:val="22"/>
          <w:lang w:eastAsia="zh-CN"/>
        </w:rPr>
        <w:t>“</w:t>
      </w:r>
      <w:r w:rsidRPr="00B22AAE">
        <w:rPr>
          <w:rFonts w:eastAsia="宋体" w:hint="eastAsia"/>
          <w:sz w:val="24"/>
          <w:szCs w:val="22"/>
          <w:lang w:eastAsia="zh-CN"/>
        </w:rPr>
        <w:t>词</w:t>
      </w:r>
      <w:r w:rsidRPr="00B22AAE">
        <w:rPr>
          <w:rFonts w:eastAsia="宋体"/>
          <w:sz w:val="24"/>
          <w:szCs w:val="22"/>
          <w:lang w:eastAsia="zh-CN"/>
        </w:rPr>
        <w:t>”</w:t>
      </w:r>
      <w:r w:rsidRPr="00B22AAE">
        <w:rPr>
          <w:rFonts w:eastAsia="宋体" w:hint="eastAsia"/>
          <w:sz w:val="24"/>
          <w:szCs w:val="22"/>
          <w:lang w:eastAsia="zh-CN"/>
        </w:rPr>
        <w:t>为基本单元的预处理，以</w:t>
      </w:r>
      <w:r w:rsidRPr="00B22AAE">
        <w:rPr>
          <w:rFonts w:eastAsia="宋体"/>
          <w:sz w:val="24"/>
          <w:szCs w:val="22"/>
          <w:lang w:eastAsia="zh-CN"/>
        </w:rPr>
        <w:t>“</w:t>
      </w:r>
      <w:r w:rsidRPr="00B22AAE">
        <w:rPr>
          <w:rFonts w:eastAsia="宋体" w:hint="eastAsia"/>
          <w:sz w:val="24"/>
          <w:szCs w:val="22"/>
          <w:lang w:eastAsia="zh-CN"/>
        </w:rPr>
        <w:t>字</w:t>
      </w:r>
      <w:r w:rsidRPr="00B22AAE">
        <w:rPr>
          <w:rFonts w:eastAsia="宋体"/>
          <w:sz w:val="24"/>
          <w:szCs w:val="22"/>
          <w:lang w:eastAsia="zh-CN"/>
        </w:rPr>
        <w:t>”</w:t>
      </w:r>
      <w:r w:rsidRPr="00B22AAE">
        <w:rPr>
          <w:rFonts w:eastAsia="宋体" w:hint="eastAsia"/>
          <w:sz w:val="24"/>
          <w:szCs w:val="22"/>
          <w:lang w:eastAsia="zh-CN"/>
        </w:rPr>
        <w:t>为基本单元在部分实验条件下取得了稍高的准确率和</w:t>
      </w:r>
      <w:r w:rsidRPr="00B22AAE">
        <w:rPr>
          <w:rFonts w:eastAsia="宋体"/>
          <w:sz w:val="24"/>
          <w:szCs w:val="22"/>
          <w:lang w:eastAsia="zh-CN"/>
        </w:rPr>
        <w:t>F1</w:t>
      </w:r>
      <w:r w:rsidRPr="00B22AAE">
        <w:rPr>
          <w:rFonts w:eastAsia="宋体" w:hint="eastAsia"/>
          <w:sz w:val="24"/>
          <w:szCs w:val="22"/>
          <w:lang w:eastAsia="zh-CN"/>
        </w:rPr>
        <w:t>分数，但两者之间的差距不大；</w:t>
      </w:r>
    </w:p>
    <w:p w14:paraId="60302E12" w14:textId="77777777" w:rsidR="00B22AAE" w:rsidRPr="00B22AAE" w:rsidRDefault="00B22AAE" w:rsidP="00B22AAE">
      <w:pPr>
        <w:pStyle w:val="a3"/>
        <w:numPr>
          <w:ilvl w:val="0"/>
          <w:numId w:val="9"/>
        </w:numPr>
        <w:rPr>
          <w:rFonts w:eastAsia="宋体"/>
          <w:sz w:val="24"/>
          <w:szCs w:val="22"/>
          <w:lang w:eastAsia="zh-CN"/>
        </w:rPr>
      </w:pPr>
      <w:r w:rsidRPr="00B22AAE">
        <w:rPr>
          <w:rFonts w:eastAsia="宋体" w:hint="eastAsia"/>
          <w:sz w:val="24"/>
          <w:szCs w:val="22"/>
          <w:lang w:eastAsia="zh-CN"/>
        </w:rPr>
        <w:t>主题数量</w:t>
      </w:r>
      <w:r w:rsidRPr="00B22AAE">
        <w:rPr>
          <w:rFonts w:eastAsia="宋体"/>
          <w:sz w:val="24"/>
          <w:szCs w:val="22"/>
          <w:lang w:eastAsia="zh-CN"/>
        </w:rPr>
        <w:t>T</w:t>
      </w:r>
      <w:r w:rsidRPr="00B22AAE">
        <w:rPr>
          <w:rFonts w:eastAsia="宋体" w:hint="eastAsia"/>
          <w:sz w:val="24"/>
          <w:szCs w:val="22"/>
          <w:lang w:eastAsia="zh-CN"/>
        </w:rPr>
        <w:t>的选择对分类效果有显著影响，适中的主题数（例如</w:t>
      </w:r>
      <w:r w:rsidRPr="00B22AAE">
        <w:rPr>
          <w:rFonts w:eastAsia="宋体"/>
          <w:sz w:val="24"/>
          <w:szCs w:val="22"/>
          <w:lang w:eastAsia="zh-CN"/>
        </w:rPr>
        <w:t>20</w:t>
      </w:r>
      <w:r w:rsidRPr="00B22AAE">
        <w:rPr>
          <w:rFonts w:eastAsia="宋体" w:hint="eastAsia"/>
          <w:sz w:val="24"/>
          <w:szCs w:val="22"/>
          <w:lang w:eastAsia="zh-CN"/>
        </w:rPr>
        <w:t>～</w:t>
      </w:r>
      <w:r w:rsidRPr="00B22AAE">
        <w:rPr>
          <w:rFonts w:eastAsia="宋体"/>
          <w:sz w:val="24"/>
          <w:szCs w:val="22"/>
          <w:lang w:eastAsia="zh-CN"/>
        </w:rPr>
        <w:t>30</w:t>
      </w:r>
      <w:r w:rsidRPr="00B22AAE">
        <w:rPr>
          <w:rFonts w:eastAsia="宋体" w:hint="eastAsia"/>
          <w:sz w:val="24"/>
          <w:szCs w:val="22"/>
          <w:lang w:eastAsia="zh-CN"/>
        </w:rPr>
        <w:t>）较能平衡语义表达与噪声控制。</w:t>
      </w:r>
    </w:p>
    <w:p w14:paraId="5D42C55C" w14:textId="77777777" w:rsidR="00D11AA8" w:rsidRDefault="00000000">
      <w:pPr>
        <w:pStyle w:val="1"/>
        <w:ind w:left="207"/>
      </w:pPr>
      <w:r>
        <w:rPr>
          <w:spacing w:val="-2"/>
        </w:rPr>
        <w:t>References</w:t>
      </w:r>
    </w:p>
    <w:p w14:paraId="659A403F" w14:textId="77777777" w:rsidR="00D11AA8" w:rsidRDefault="00D11AA8">
      <w:pPr>
        <w:pStyle w:val="a3"/>
        <w:spacing w:before="2"/>
        <w:rPr>
          <w:b/>
          <w:sz w:val="38"/>
        </w:rPr>
      </w:pPr>
    </w:p>
    <w:p w14:paraId="699FAB51" w14:textId="77777777" w:rsidR="00D11AA8" w:rsidRDefault="00000000">
      <w:pPr>
        <w:pStyle w:val="a6"/>
        <w:numPr>
          <w:ilvl w:val="0"/>
          <w:numId w:val="5"/>
        </w:numPr>
        <w:tabs>
          <w:tab w:val="left" w:pos="418"/>
        </w:tabs>
        <w:spacing w:line="264" w:lineRule="auto"/>
        <w:ind w:right="286" w:firstLine="0"/>
        <w:rPr>
          <w:sz w:val="21"/>
        </w:rPr>
      </w:pPr>
      <w:proofErr w:type="spellStart"/>
      <w:r>
        <w:rPr>
          <w:sz w:val="21"/>
        </w:rPr>
        <w:t>Zenchang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Qin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Lao</w:t>
      </w:r>
      <w:r>
        <w:rPr>
          <w:spacing w:val="-10"/>
          <w:sz w:val="21"/>
        </w:rPr>
        <w:t xml:space="preserve"> </w:t>
      </w:r>
      <w:r>
        <w:rPr>
          <w:sz w:val="21"/>
        </w:rPr>
        <w:t>Wang</w:t>
      </w:r>
      <w:r>
        <w:rPr>
          <w:spacing w:val="-4"/>
          <w:sz w:val="21"/>
        </w:rPr>
        <w:t xml:space="preserve"> </w:t>
      </w:r>
      <w:r>
        <w:rPr>
          <w:sz w:val="21"/>
        </w:rPr>
        <w:t>(</w:t>
      </w:r>
      <w:proofErr w:type="gramStart"/>
      <w:r>
        <w:rPr>
          <w:sz w:val="21"/>
        </w:rPr>
        <w:t>2023)</w:t>
      </w:r>
      <w:r>
        <w:rPr>
          <w:rFonts w:ascii="等线" w:eastAsia="等线"/>
          <w:sz w:val="21"/>
        </w:rPr>
        <w:t>，</w:t>
      </w:r>
      <w:proofErr w:type="gramEnd"/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learn</w:t>
      </w:r>
      <w:r>
        <w:rPr>
          <w:spacing w:val="-7"/>
          <w:sz w:val="21"/>
        </w:rPr>
        <w:t xml:space="preserve"> </w:t>
      </w:r>
      <w:r>
        <w:rPr>
          <w:sz w:val="21"/>
        </w:rPr>
        <w:t>deep</w:t>
      </w:r>
      <w:r>
        <w:rPr>
          <w:spacing w:val="-4"/>
          <w:sz w:val="21"/>
        </w:rPr>
        <w:t xml:space="preserve"> </w:t>
      </w:r>
      <w:r>
        <w:rPr>
          <w:sz w:val="21"/>
        </w:rPr>
        <w:t>learning?</w:t>
      </w:r>
      <w:r>
        <w:rPr>
          <w:spacing w:val="-7"/>
          <w:sz w:val="21"/>
        </w:rPr>
        <w:t xml:space="preserve"> </w:t>
      </w:r>
      <w:r>
        <w:rPr>
          <w:sz w:val="21"/>
        </w:rPr>
        <w:t>Journal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7"/>
          <w:sz w:val="21"/>
        </w:rPr>
        <w:t xml:space="preserve"> </w:t>
      </w:r>
      <w:r>
        <w:rPr>
          <w:sz w:val="21"/>
        </w:rPr>
        <w:t>Paper</w:t>
      </w:r>
      <w:r>
        <w:rPr>
          <w:spacing w:val="-9"/>
          <w:sz w:val="21"/>
        </w:rPr>
        <w:t xml:space="preserve"> </w:t>
      </w:r>
      <w:r>
        <w:rPr>
          <w:sz w:val="21"/>
        </w:rPr>
        <w:t>Writing, Vol. 3: 23: pp. 1-12.</w:t>
      </w:r>
    </w:p>
    <w:p w14:paraId="2D7C3AFD" w14:textId="0EC40BBD" w:rsidR="00D11AA8" w:rsidRDefault="00B22AAE">
      <w:pPr>
        <w:pStyle w:val="a6"/>
        <w:numPr>
          <w:ilvl w:val="0"/>
          <w:numId w:val="5"/>
        </w:numPr>
        <w:tabs>
          <w:tab w:val="left" w:pos="418"/>
        </w:tabs>
        <w:spacing w:before="48"/>
        <w:ind w:left="418"/>
        <w:rPr>
          <w:sz w:val="21"/>
        </w:rPr>
      </w:pPr>
      <w:hyperlink r:id="rId11" w:history="1">
        <w:r w:rsidRPr="00B22AAE">
          <w:rPr>
            <w:rStyle w:val="ab"/>
            <w:sz w:val="21"/>
          </w:rPr>
          <w:t>LDA</w:t>
        </w:r>
        <w:r w:rsidRPr="00B22AAE">
          <w:rPr>
            <w:rStyle w:val="ab"/>
            <w:rFonts w:ascii="宋体" w:eastAsia="宋体" w:hAnsi="宋体" w:cs="宋体" w:hint="eastAsia"/>
            <w:sz w:val="21"/>
          </w:rPr>
          <w:t>主题模型及</w:t>
        </w:r>
        <w:r w:rsidRPr="00B22AAE">
          <w:rPr>
            <w:rStyle w:val="ab"/>
            <w:sz w:val="21"/>
          </w:rPr>
          <w:t>Python</w:t>
        </w:r>
        <w:r w:rsidRPr="00B22AAE">
          <w:rPr>
            <w:rStyle w:val="ab"/>
            <w:rFonts w:ascii="宋体" w:eastAsia="宋体" w:hAnsi="宋体" w:cs="宋体" w:hint="eastAsia"/>
            <w:sz w:val="21"/>
          </w:rPr>
          <w:t>实现</w:t>
        </w:r>
        <w:r w:rsidRPr="00B22AAE">
          <w:rPr>
            <w:rStyle w:val="ab"/>
            <w:sz w:val="21"/>
          </w:rPr>
          <w:t>_python lda-CSDN</w:t>
        </w:r>
        <w:r w:rsidRPr="00B22AAE">
          <w:rPr>
            <w:rStyle w:val="ab"/>
            <w:rFonts w:ascii="宋体" w:eastAsia="宋体" w:hAnsi="宋体" w:cs="宋体" w:hint="eastAsia"/>
            <w:sz w:val="21"/>
          </w:rPr>
          <w:t>博客</w:t>
        </w:r>
      </w:hyperlink>
    </w:p>
    <w:sectPr w:rsidR="00D11AA8">
      <w:pgSz w:w="11910" w:h="16840"/>
      <w:pgMar w:top="13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47E6A" w14:textId="77777777" w:rsidR="00C7336D" w:rsidRDefault="00C7336D">
      <w:r>
        <w:separator/>
      </w:r>
    </w:p>
  </w:endnote>
  <w:endnote w:type="continuationSeparator" w:id="0">
    <w:p w14:paraId="2E9AF20B" w14:textId="77777777" w:rsidR="00C7336D" w:rsidRDefault="00C7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56C8B" w14:textId="77777777" w:rsidR="00C7336D" w:rsidRDefault="00C7336D">
      <w:r>
        <w:separator/>
      </w:r>
    </w:p>
  </w:footnote>
  <w:footnote w:type="continuationSeparator" w:id="0">
    <w:p w14:paraId="1E02F615" w14:textId="77777777" w:rsidR="00C7336D" w:rsidRDefault="00C7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24B38F2"/>
    <w:multiLevelType w:val="multilevel"/>
    <w:tmpl w:val="C24B38F2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877"/>
        </w:tabs>
        <w:ind w:left="32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598"/>
        </w:tabs>
        <w:ind w:left="39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4318"/>
        </w:tabs>
        <w:ind w:left="46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5038"/>
        </w:tabs>
        <w:ind w:left="54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758"/>
        </w:tabs>
        <w:ind w:left="61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478"/>
        </w:tabs>
        <w:ind w:left="6840" w:hanging="360"/>
      </w:pPr>
      <w:rPr>
        <w:sz w:val="24"/>
        <w:szCs w:val="24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[%1]"/>
      <w:lvlJc w:val="left"/>
      <w:pPr>
        <w:ind w:left="120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numFmt w:val="bullet"/>
      <w:lvlText w:val="•"/>
      <w:lvlJc w:val="left"/>
      <w:pPr>
        <w:ind w:left="962" w:hanging="29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805" w:hanging="2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47" w:hanging="2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0" w:hanging="2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3" w:hanging="2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75" w:hanging="2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18" w:hanging="2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61" w:hanging="298"/>
      </w:pPr>
      <w:rPr>
        <w:rFonts w:hint="default"/>
        <w:lang w:val="en-US" w:eastAsia="en-US" w:bidi="ar-SA"/>
      </w:rPr>
    </w:lvl>
  </w:abstractNum>
  <w:abstractNum w:abstractNumId="2" w15:restartNumberingAfterBreak="0">
    <w:nsid w:val="03FB655B"/>
    <w:multiLevelType w:val="multilevel"/>
    <w:tmpl w:val="35A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F4600"/>
    <w:multiLevelType w:val="multilevel"/>
    <w:tmpl w:val="657C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A001B"/>
    <w:multiLevelType w:val="multilevel"/>
    <w:tmpl w:val="74A6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01357"/>
    <w:multiLevelType w:val="multilevel"/>
    <w:tmpl w:val="3906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5349E"/>
    <w:multiLevelType w:val="hybridMultilevel"/>
    <w:tmpl w:val="4C8AC548"/>
    <w:lvl w:ilvl="0" w:tplc="3D6007D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lowerLetter"/>
      <w:lvlText w:val="%5)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lowerLetter"/>
      <w:lvlText w:val="%8)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7" w15:restartNumberingAfterBreak="0">
    <w:nsid w:val="3B8B0A7B"/>
    <w:multiLevelType w:val="multilevel"/>
    <w:tmpl w:val="C24B38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 w15:restartNumberingAfterBreak="0">
    <w:nsid w:val="415644A5"/>
    <w:multiLevelType w:val="multilevel"/>
    <w:tmpl w:val="4E381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DB6441"/>
    <w:multiLevelType w:val="hybridMultilevel"/>
    <w:tmpl w:val="56183D8E"/>
    <w:lvl w:ilvl="0" w:tplc="9DE61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68903644"/>
    <w:multiLevelType w:val="multilevel"/>
    <w:tmpl w:val="3C3A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2175">
    <w:abstractNumId w:val="0"/>
  </w:num>
  <w:num w:numId="2" w16cid:durableId="1558662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8376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05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1196402">
    <w:abstractNumId w:val="1"/>
  </w:num>
  <w:num w:numId="6" w16cid:durableId="175967377">
    <w:abstractNumId w:val="10"/>
  </w:num>
  <w:num w:numId="7" w16cid:durableId="1640186358">
    <w:abstractNumId w:val="9"/>
  </w:num>
  <w:num w:numId="8" w16cid:durableId="897546365">
    <w:abstractNumId w:val="7"/>
  </w:num>
  <w:num w:numId="9" w16cid:durableId="578558799">
    <w:abstractNumId w:val="4"/>
  </w:num>
  <w:num w:numId="10" w16cid:durableId="719861849">
    <w:abstractNumId w:val="3"/>
  </w:num>
  <w:num w:numId="11" w16cid:durableId="1170677035">
    <w:abstractNumId w:val="5"/>
  </w:num>
  <w:num w:numId="12" w16cid:durableId="1965967495">
    <w:abstractNumId w:val="6"/>
  </w:num>
  <w:num w:numId="13" w16cid:durableId="1307078673">
    <w:abstractNumId w:val="8"/>
  </w:num>
  <w:num w:numId="14" w16cid:durableId="1216283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A8"/>
    <w:rsid w:val="00236A6F"/>
    <w:rsid w:val="00745BB2"/>
    <w:rsid w:val="00970BF1"/>
    <w:rsid w:val="00AF30F9"/>
    <w:rsid w:val="00B22AAE"/>
    <w:rsid w:val="00B67EF2"/>
    <w:rsid w:val="00C7336D"/>
    <w:rsid w:val="00CC6C6D"/>
    <w:rsid w:val="00D11AA8"/>
    <w:rsid w:val="00D37915"/>
    <w:rsid w:val="41144AF7"/>
    <w:rsid w:val="75CB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FAA74"/>
  <w15:docId w15:val="{D7BEBE3D-4916-4243-8F70-0753570B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uiPriority w:val="1"/>
    <w:qFormat/>
    <w:pPr>
      <w:spacing w:before="1"/>
      <w:ind w:left="206" w:right="20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205" w:right="206"/>
      <w:jc w:val="center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B67E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  <w:lang w:eastAsia="zh-CN"/>
    </w:rPr>
  </w:style>
  <w:style w:type="paragraph" w:styleId="a4">
    <w:name w:val="Normal (Web)"/>
    <w:basedOn w:val="a"/>
    <w:pPr>
      <w:spacing w:beforeAutospacing="1" w:afterAutospacing="1"/>
    </w:pPr>
    <w:rPr>
      <w:sz w:val="24"/>
      <w:lang w:eastAsia="zh-CN"/>
    </w:rPr>
  </w:style>
  <w:style w:type="character" w:styleId="a5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ind w:left="120" w:hanging="298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header"/>
    <w:basedOn w:val="a"/>
    <w:link w:val="a8"/>
    <w:rsid w:val="00B22A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22AAE"/>
    <w:rPr>
      <w:rFonts w:eastAsia="Times New Roman"/>
      <w:sz w:val="18"/>
      <w:szCs w:val="18"/>
      <w:lang w:eastAsia="en-US"/>
    </w:rPr>
  </w:style>
  <w:style w:type="paragraph" w:styleId="a9">
    <w:name w:val="footer"/>
    <w:basedOn w:val="a"/>
    <w:link w:val="aa"/>
    <w:rsid w:val="00B22A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22AAE"/>
    <w:rPr>
      <w:rFonts w:eastAsia="Times New Roman"/>
      <w:sz w:val="18"/>
      <w:szCs w:val="18"/>
      <w:lang w:eastAsia="en-US"/>
    </w:rPr>
  </w:style>
  <w:style w:type="character" w:styleId="ab">
    <w:name w:val="Hyperlink"/>
    <w:basedOn w:val="a0"/>
    <w:rsid w:val="00B22AAE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22AA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semiHidden/>
    <w:rsid w:val="00B67EF2"/>
    <w:rPr>
      <w:rFonts w:eastAsia="Times New Roman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engchang.qi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36128101/article/details/137471372?ops_request_misc=%257B%2522request%255Fid%2522%253A%25220b780646348b0033e5cdfb5f41839575%2522%252C%2522scm%2522%253A%252220140713.130102334..%2522%257D&amp;request_id=0b780646348b0033e5cdfb5f41839575&amp;biz_id=0&amp;utm_medium=distribute.pc_search_result.none-task-blog-2~all~top_positive~default-1-137471372-null-null.142%5ev102%5epc_search_result_base4&amp;utm_term=LDA&amp;spm=1018.2226.3001.418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Zengchang</dc:creator>
  <cp:lastModifiedBy>胜杰 钟</cp:lastModifiedBy>
  <cp:revision>2</cp:revision>
  <dcterms:created xsi:type="dcterms:W3CDTF">2025-03-26T06:18:00Z</dcterms:created>
  <dcterms:modified xsi:type="dcterms:W3CDTF">2025-03-26T06:18:00Z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2019</vt:lpwstr>
  </property>
  <property fmtid="{D5CDD505-2E9C-101B-9397-08002B2CF9AE}" pid="6" name="KSOTemplateDocerSaveRecord">
    <vt:lpwstr>eyJoZGlkIjoiYjllMzY0YWNiODVlNzhiZDEyNzBkMzYyYjliNjBiZmIiLCJ1c2VySWQiOiIxNjE3MjY2OTczIn0=</vt:lpwstr>
  </property>
  <property fmtid="{D5CDD505-2E9C-101B-9397-08002B2CF9AE}" pid="7" name="KSOProductBuildVer">
    <vt:lpwstr>2052-12.1.0.19302</vt:lpwstr>
  </property>
  <property fmtid="{D5CDD505-2E9C-101B-9397-08002B2CF9AE}" pid="8" name="ICV">
    <vt:lpwstr>7E56D8738AC243F3AFE53D305FEB6132_12</vt:lpwstr>
  </property>
</Properties>
</file>